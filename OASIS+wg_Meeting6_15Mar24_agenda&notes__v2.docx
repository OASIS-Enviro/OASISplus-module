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A3292" w14:textId="003A10E7" w:rsidR="007E1438" w:rsidRDefault="007E1438" w:rsidP="00F1109B">
      <w:pPr>
        <w:rPr>
          <w:b/>
          <w:sz w:val="24"/>
          <w:szCs w:val="24"/>
        </w:rPr>
      </w:pPr>
      <w:r w:rsidRPr="00BF7D4A">
        <w:rPr>
          <w:b/>
          <w:sz w:val="24"/>
          <w:szCs w:val="24"/>
        </w:rPr>
        <w:t>OASIS+ working group meeting</w:t>
      </w:r>
      <w:r w:rsidR="008A0C19">
        <w:rPr>
          <w:b/>
          <w:sz w:val="24"/>
          <w:szCs w:val="24"/>
        </w:rPr>
        <w:t xml:space="preserve"> 6</w:t>
      </w:r>
      <w:r w:rsidR="00C90541" w:rsidRPr="00BF7D4A">
        <w:rPr>
          <w:b/>
          <w:sz w:val="24"/>
          <w:szCs w:val="24"/>
        </w:rPr>
        <w:t>_</w:t>
      </w:r>
      <w:r w:rsidR="008A0C19">
        <w:rPr>
          <w:b/>
          <w:sz w:val="24"/>
          <w:szCs w:val="24"/>
        </w:rPr>
        <w:t xml:space="preserve">Friday </w:t>
      </w:r>
      <w:r w:rsidR="00C90541" w:rsidRPr="00BF7D4A">
        <w:rPr>
          <w:b/>
          <w:sz w:val="24"/>
          <w:szCs w:val="24"/>
        </w:rPr>
        <w:t>15 March 2024</w:t>
      </w:r>
      <w:r w:rsidR="00354A88">
        <w:rPr>
          <w:b/>
          <w:sz w:val="24"/>
          <w:szCs w:val="24"/>
        </w:rPr>
        <w:t>_agenda and notes</w:t>
      </w:r>
    </w:p>
    <w:p w14:paraId="7DCFC4D1" w14:textId="0106B046" w:rsidR="00354A88" w:rsidRPr="006715F0" w:rsidRDefault="00F933DE" w:rsidP="00F110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20</w:t>
      </w:r>
      <w:r w:rsidR="004C7E0A">
        <w:rPr>
          <w:bCs/>
          <w:sz w:val="24"/>
          <w:szCs w:val="24"/>
        </w:rPr>
        <w:t xml:space="preserve"> specialist</w:t>
      </w:r>
      <w:r w:rsidR="00354A88" w:rsidRPr="006715F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participants</w:t>
      </w:r>
      <w:r w:rsidR="00DE6911">
        <w:rPr>
          <w:bCs/>
          <w:sz w:val="24"/>
          <w:szCs w:val="24"/>
        </w:rPr>
        <w:t xml:space="preserve"> (Apologies: Tina Roushannafas)</w:t>
      </w:r>
    </w:p>
    <w:p w14:paraId="2CBBC3B8" w14:textId="77777777" w:rsidR="00F1109B" w:rsidRPr="00BF7D4A" w:rsidRDefault="00F1109B" w:rsidP="00244276"/>
    <w:p w14:paraId="501C795B" w14:textId="77777777" w:rsidR="00132335" w:rsidRPr="00143ED2" w:rsidRDefault="00A516A7" w:rsidP="00F1109B">
      <w:pPr>
        <w:pStyle w:val="ListParagraph"/>
        <w:ind w:left="0"/>
        <w:rPr>
          <w:b/>
          <w:i/>
          <w:iCs/>
        </w:rPr>
      </w:pPr>
      <w:r w:rsidRPr="00143ED2">
        <w:rPr>
          <w:b/>
          <w:i/>
          <w:iCs/>
        </w:rPr>
        <w:t xml:space="preserve">1. </w:t>
      </w:r>
      <w:r w:rsidR="00142B5F" w:rsidRPr="00143ED2">
        <w:rPr>
          <w:b/>
          <w:i/>
          <w:iCs/>
        </w:rPr>
        <w:t>Workshop/</w:t>
      </w:r>
      <w:r w:rsidR="005A2CEA" w:rsidRPr="00143ED2">
        <w:rPr>
          <w:i/>
          <w:iCs/>
        </w:rPr>
        <w:t xml:space="preserve"> </w:t>
      </w:r>
      <w:r w:rsidR="005A2CEA" w:rsidRPr="00143ED2">
        <w:rPr>
          <w:b/>
          <w:bCs/>
          <w:i/>
          <w:iCs/>
        </w:rPr>
        <w:t xml:space="preserve">OASIS+ </w:t>
      </w:r>
      <w:r w:rsidR="00AB7C8A" w:rsidRPr="00143ED2">
        <w:rPr>
          <w:b/>
          <w:bCs/>
          <w:i/>
          <w:iCs/>
        </w:rPr>
        <w:t xml:space="preserve">module </w:t>
      </w:r>
      <w:proofErr w:type="spellStart"/>
      <w:r w:rsidR="00AB7C8A" w:rsidRPr="00143ED2">
        <w:rPr>
          <w:b/>
          <w:bCs/>
          <w:i/>
          <w:iCs/>
        </w:rPr>
        <w:t>mockup</w:t>
      </w:r>
      <w:proofErr w:type="spellEnd"/>
      <w:r w:rsidR="00AB7C8A" w:rsidRPr="00143ED2">
        <w:rPr>
          <w:b/>
          <w:bCs/>
          <w:i/>
          <w:iCs/>
        </w:rPr>
        <w:t>/</w:t>
      </w:r>
      <w:proofErr w:type="spellStart"/>
      <w:r w:rsidR="00AB7C8A" w:rsidRPr="00143ED2">
        <w:rPr>
          <w:b/>
          <w:bCs/>
          <w:i/>
          <w:iCs/>
        </w:rPr>
        <w:t>cognito</w:t>
      </w:r>
      <w:proofErr w:type="spellEnd"/>
      <w:r w:rsidR="00AB7C8A" w:rsidRPr="00143ED2">
        <w:rPr>
          <w:b/>
          <w:bCs/>
          <w:i/>
          <w:iCs/>
        </w:rPr>
        <w:t xml:space="preserve"> form</w:t>
      </w:r>
      <w:r w:rsidR="00132335" w:rsidRPr="00143ED2">
        <w:rPr>
          <w:b/>
          <w:bCs/>
          <w:i/>
          <w:iCs/>
        </w:rPr>
        <w:t xml:space="preserve"> testing</w:t>
      </w:r>
      <w:r w:rsidR="00142B5F" w:rsidRPr="00143ED2">
        <w:rPr>
          <w:b/>
          <w:i/>
          <w:iCs/>
        </w:rPr>
        <w:t xml:space="preserve"> feedback and </w:t>
      </w:r>
      <w:r w:rsidR="00BE5EDF" w:rsidRPr="00143ED2">
        <w:rPr>
          <w:b/>
          <w:i/>
          <w:iCs/>
        </w:rPr>
        <w:t>subsequent progress</w:t>
      </w:r>
    </w:p>
    <w:p w14:paraId="696702A6" w14:textId="52A5EF23" w:rsidR="00AC7438" w:rsidRPr="00143ED2" w:rsidRDefault="007C5F98" w:rsidP="00F1109B">
      <w:pPr>
        <w:pStyle w:val="ListParagraph"/>
        <w:ind w:left="0"/>
        <w:rPr>
          <w:b/>
          <w:i/>
          <w:iCs/>
        </w:rPr>
      </w:pPr>
      <w:r w:rsidRPr="00143ED2">
        <w:rPr>
          <w:b/>
          <w:i/>
          <w:iCs/>
        </w:rPr>
        <w:t>(</w:t>
      </w:r>
      <w:r w:rsidR="00BE5EDF" w:rsidRPr="00143ED2">
        <w:rPr>
          <w:b/>
          <w:i/>
          <w:iCs/>
        </w:rPr>
        <w:t>Tina</w:t>
      </w:r>
      <w:r w:rsidR="00717991" w:rsidRPr="00143ED2">
        <w:rPr>
          <w:b/>
          <w:i/>
          <w:iCs/>
        </w:rPr>
        <w:t xml:space="preserve">, </w:t>
      </w:r>
      <w:r w:rsidR="00275701" w:rsidRPr="00143ED2">
        <w:rPr>
          <w:b/>
          <w:i/>
          <w:iCs/>
        </w:rPr>
        <w:t>Poly, Fay, Gill and Ruth)</w:t>
      </w:r>
    </w:p>
    <w:p w14:paraId="05DE0865" w14:textId="0188A0B5" w:rsidR="00B90CDB" w:rsidRPr="00AC7438" w:rsidRDefault="00B90CDB" w:rsidP="00F1109B">
      <w:pPr>
        <w:pStyle w:val="ListParagraph"/>
        <w:ind w:left="0"/>
        <w:rPr>
          <w:bCs/>
        </w:rPr>
      </w:pPr>
      <w:r w:rsidRPr="00AC7438">
        <w:rPr>
          <w:bCs/>
        </w:rPr>
        <w:t>- Key documents (</w:t>
      </w:r>
      <w:r w:rsidR="00AC7438" w:rsidRPr="00AC7438">
        <w:rPr>
          <w:bCs/>
        </w:rPr>
        <w:t>sent</w:t>
      </w:r>
      <w:r w:rsidRPr="00AC7438">
        <w:rPr>
          <w:bCs/>
        </w:rPr>
        <w:t xml:space="preserve"> 13 March 24): (a) Feedback report; (b) </w:t>
      </w:r>
      <w:r w:rsidR="007B0011" w:rsidRPr="00AC7438">
        <w:rPr>
          <w:bCs/>
        </w:rPr>
        <w:t xml:space="preserve">Spreadsheets of </w:t>
      </w:r>
      <w:r w:rsidR="00E84443">
        <w:rPr>
          <w:bCs/>
        </w:rPr>
        <w:t xml:space="preserve">module fields with </w:t>
      </w:r>
      <w:r w:rsidR="00E73DBC">
        <w:rPr>
          <w:bCs/>
        </w:rPr>
        <w:t>suggested amendments</w:t>
      </w:r>
      <w:r w:rsidR="00E84443">
        <w:rPr>
          <w:bCs/>
        </w:rPr>
        <w:t xml:space="preserve"> based on feedback</w:t>
      </w:r>
      <w:r w:rsidR="00E73DBC">
        <w:rPr>
          <w:bCs/>
        </w:rPr>
        <w:t xml:space="preserve">, </w:t>
      </w:r>
      <w:r w:rsidR="00E84443">
        <w:rPr>
          <w:bCs/>
        </w:rPr>
        <w:t>and</w:t>
      </w:r>
      <w:r w:rsidR="00E73DBC">
        <w:rPr>
          <w:bCs/>
        </w:rPr>
        <w:t xml:space="preserve"> </w:t>
      </w:r>
      <w:r w:rsidR="007B0011" w:rsidRPr="00AC7438">
        <w:rPr>
          <w:bCs/>
        </w:rPr>
        <w:t xml:space="preserve">work to do; (c) </w:t>
      </w:r>
      <w:r w:rsidR="00E73DBC">
        <w:rPr>
          <w:bCs/>
        </w:rPr>
        <w:t xml:space="preserve">Interim </w:t>
      </w:r>
      <w:r w:rsidR="00732D97">
        <w:rPr>
          <w:bCs/>
        </w:rPr>
        <w:t xml:space="preserve">module </w:t>
      </w:r>
      <w:proofErr w:type="spellStart"/>
      <w:r w:rsidR="00732D97">
        <w:rPr>
          <w:bCs/>
        </w:rPr>
        <w:t>mockup</w:t>
      </w:r>
      <w:proofErr w:type="spellEnd"/>
      <w:r w:rsidR="006B6BE2">
        <w:rPr>
          <w:bCs/>
        </w:rPr>
        <w:t>/</w:t>
      </w:r>
      <w:proofErr w:type="spellStart"/>
      <w:r w:rsidR="006B6BE2">
        <w:rPr>
          <w:bCs/>
        </w:rPr>
        <w:t>cognito</w:t>
      </w:r>
      <w:proofErr w:type="spellEnd"/>
      <w:r w:rsidR="006B6BE2">
        <w:rPr>
          <w:bCs/>
        </w:rPr>
        <w:t xml:space="preserve"> form</w:t>
      </w:r>
      <w:r w:rsidR="00732D97">
        <w:rPr>
          <w:bCs/>
        </w:rPr>
        <w:t xml:space="preserve"> </w:t>
      </w:r>
      <w:r w:rsidR="00E73DBC">
        <w:rPr>
          <w:bCs/>
        </w:rPr>
        <w:t xml:space="preserve">(please refer to </w:t>
      </w:r>
      <w:r w:rsidR="00E84443">
        <w:rPr>
          <w:bCs/>
        </w:rPr>
        <w:t>s</w:t>
      </w:r>
      <w:r w:rsidR="00E73DBC">
        <w:rPr>
          <w:bCs/>
        </w:rPr>
        <w:t xml:space="preserve">preadsheet for </w:t>
      </w:r>
      <w:r w:rsidR="00F41F06">
        <w:rPr>
          <w:bCs/>
        </w:rPr>
        <w:t xml:space="preserve">details, including </w:t>
      </w:r>
      <w:r w:rsidR="00E73DBC">
        <w:rPr>
          <w:bCs/>
        </w:rPr>
        <w:t xml:space="preserve">taxonomic orders, </w:t>
      </w:r>
      <w:r w:rsidR="00AB1FC8">
        <w:rPr>
          <w:bCs/>
        </w:rPr>
        <w:t xml:space="preserve">suggested order of fields, </w:t>
      </w:r>
      <w:r w:rsidR="00E73DBC">
        <w:rPr>
          <w:bCs/>
        </w:rPr>
        <w:t xml:space="preserve">any tips not yet integrated into </w:t>
      </w:r>
      <w:proofErr w:type="spellStart"/>
      <w:r w:rsidR="00732D97">
        <w:rPr>
          <w:bCs/>
        </w:rPr>
        <w:t>mockup</w:t>
      </w:r>
      <w:proofErr w:type="spellEnd"/>
      <w:r w:rsidR="00AB1FC8">
        <w:rPr>
          <w:bCs/>
        </w:rPr>
        <w:t xml:space="preserve">, </w:t>
      </w:r>
      <w:r w:rsidR="00F41F06">
        <w:rPr>
          <w:bCs/>
        </w:rPr>
        <w:t>etc</w:t>
      </w:r>
      <w:r w:rsidR="00E73DBC">
        <w:rPr>
          <w:bCs/>
        </w:rPr>
        <w:t>)</w:t>
      </w:r>
    </w:p>
    <w:p w14:paraId="7C77D385" w14:textId="6E2D38E2" w:rsidR="007E1438" w:rsidRDefault="00F1109B" w:rsidP="00F1109B">
      <w:pPr>
        <w:pStyle w:val="ListParagraph"/>
        <w:ind w:left="0"/>
      </w:pPr>
      <w:r>
        <w:t xml:space="preserve">- </w:t>
      </w:r>
      <w:r w:rsidR="00BE5EDF">
        <w:t>Feedback summary and report</w:t>
      </w:r>
      <w:r w:rsidR="007E1438" w:rsidRPr="00F3639E">
        <w:t xml:space="preserve"> </w:t>
      </w:r>
      <w:r w:rsidR="00AC7438">
        <w:t>– overall, a really successful day</w:t>
      </w:r>
      <w:r w:rsidR="00F43DF0">
        <w:t>!</w:t>
      </w:r>
      <w:r w:rsidR="00BE5EDF">
        <w:t xml:space="preserve"> (Tina)</w:t>
      </w:r>
    </w:p>
    <w:p w14:paraId="28745746" w14:textId="63FD5BC4" w:rsidR="00017FA7" w:rsidRDefault="00017FA7" w:rsidP="00F1109B">
      <w:r>
        <w:t>-</w:t>
      </w:r>
      <w:r w:rsidR="005A2CEA">
        <w:t xml:space="preserve"> B</w:t>
      </w:r>
      <w:r>
        <w:t xml:space="preserve">road agreement over </w:t>
      </w:r>
      <w:r w:rsidR="005A2CEA">
        <w:t xml:space="preserve">module </w:t>
      </w:r>
      <w:r>
        <w:t>fields and vocabs; discrepancy over overall shape/</w:t>
      </w:r>
      <w:r w:rsidR="005A2CEA">
        <w:t>amount</w:t>
      </w:r>
      <w:r>
        <w:t xml:space="preserve"> of detail to enter</w:t>
      </w:r>
    </w:p>
    <w:p w14:paraId="1E689F6B" w14:textId="59D7683D" w:rsidR="00F027D1" w:rsidRDefault="00F1109B" w:rsidP="00F1109B">
      <w:pPr>
        <w:pStyle w:val="ListParagraph"/>
        <w:ind w:left="0"/>
      </w:pPr>
      <w:r>
        <w:t xml:space="preserve">- </w:t>
      </w:r>
      <w:r w:rsidR="005A2CEA">
        <w:t>Subsequent p</w:t>
      </w:r>
      <w:r w:rsidR="0031582E">
        <w:t>rogress with animal forms/w</w:t>
      </w:r>
      <w:r w:rsidR="00F027D1">
        <w:t>ork with FISH taxa working group (Poly)</w:t>
      </w:r>
    </w:p>
    <w:p w14:paraId="30EE405B" w14:textId="260AB58F" w:rsidR="0054373C" w:rsidRPr="00AE6DE1" w:rsidRDefault="00B71F3A" w:rsidP="00B71F3A">
      <w:pPr>
        <w:pStyle w:val="ListParagraph"/>
        <w:ind w:left="0" w:firstLine="720"/>
        <w:rPr>
          <w:i/>
          <w:iCs/>
        </w:rPr>
      </w:pPr>
      <w:r w:rsidRPr="00AE6DE1">
        <w:rPr>
          <w:i/>
          <w:iCs/>
        </w:rPr>
        <w:t xml:space="preserve">- </w:t>
      </w:r>
      <w:r w:rsidR="0054373C" w:rsidRPr="00AE6DE1">
        <w:rPr>
          <w:i/>
          <w:iCs/>
        </w:rPr>
        <w:t>Tips/scoping notes added for many fields</w:t>
      </w:r>
    </w:p>
    <w:p w14:paraId="29942253" w14:textId="17C07C52" w:rsidR="007258F1" w:rsidRPr="00AE6DE1" w:rsidRDefault="0054373C" w:rsidP="00714A53">
      <w:pPr>
        <w:pStyle w:val="ListParagraph"/>
        <w:rPr>
          <w:i/>
          <w:iCs/>
        </w:rPr>
      </w:pPr>
      <w:r w:rsidRPr="00AE6DE1">
        <w:rPr>
          <w:i/>
          <w:iCs/>
        </w:rPr>
        <w:t xml:space="preserve">- </w:t>
      </w:r>
      <w:r w:rsidR="00605D0A">
        <w:rPr>
          <w:i/>
          <w:iCs/>
        </w:rPr>
        <w:t>4</w:t>
      </w:r>
      <w:r w:rsidR="00B71F3A" w:rsidRPr="00AE6DE1">
        <w:rPr>
          <w:i/>
          <w:iCs/>
        </w:rPr>
        <w:t xml:space="preserve"> fields from the initial </w:t>
      </w:r>
      <w:r w:rsidR="007258F1" w:rsidRPr="00AE6DE1">
        <w:rPr>
          <w:i/>
          <w:iCs/>
        </w:rPr>
        <w:t xml:space="preserve">faunal module </w:t>
      </w:r>
      <w:proofErr w:type="spellStart"/>
      <w:r w:rsidR="00B71F3A" w:rsidRPr="00AE6DE1">
        <w:rPr>
          <w:i/>
          <w:iCs/>
        </w:rPr>
        <w:t>mockup</w:t>
      </w:r>
      <w:proofErr w:type="spellEnd"/>
      <w:r w:rsidR="00B71F3A" w:rsidRPr="00AE6DE1">
        <w:rPr>
          <w:i/>
          <w:iCs/>
        </w:rPr>
        <w:t xml:space="preserve"> </w:t>
      </w:r>
      <w:r w:rsidR="00605D0A">
        <w:rPr>
          <w:i/>
          <w:iCs/>
        </w:rPr>
        <w:t>may be</w:t>
      </w:r>
      <w:r w:rsidR="00B71F3A" w:rsidRPr="00AE6DE1">
        <w:rPr>
          <w:i/>
          <w:iCs/>
        </w:rPr>
        <w:t xml:space="preserve"> cut</w:t>
      </w:r>
      <w:r w:rsidR="00605D0A">
        <w:rPr>
          <w:i/>
          <w:iCs/>
        </w:rPr>
        <w:t xml:space="preserve"> (but new field names and tips may resolve uncertainty about usefulness</w:t>
      </w:r>
      <w:r w:rsidR="00714A53" w:rsidRPr="00AE6DE1">
        <w:rPr>
          <w:i/>
          <w:iCs/>
        </w:rPr>
        <w:t xml:space="preserve">; </w:t>
      </w:r>
      <w:r w:rsidR="007258F1" w:rsidRPr="00AE6DE1">
        <w:rPr>
          <w:i/>
          <w:iCs/>
        </w:rPr>
        <w:t xml:space="preserve">- </w:t>
      </w:r>
      <w:r w:rsidR="00605D0A">
        <w:rPr>
          <w:i/>
          <w:iCs/>
        </w:rPr>
        <w:t>6</w:t>
      </w:r>
      <w:r w:rsidR="00605D0A" w:rsidRPr="00AE6DE1">
        <w:rPr>
          <w:i/>
          <w:iCs/>
        </w:rPr>
        <w:t xml:space="preserve"> </w:t>
      </w:r>
      <w:r w:rsidR="00605D0A">
        <w:rPr>
          <w:i/>
          <w:iCs/>
        </w:rPr>
        <w:t xml:space="preserve">further </w:t>
      </w:r>
      <w:r w:rsidR="007258F1" w:rsidRPr="00AE6DE1">
        <w:rPr>
          <w:i/>
          <w:iCs/>
        </w:rPr>
        <w:t>fields to discuss</w:t>
      </w:r>
      <w:r w:rsidR="00605D0A">
        <w:rPr>
          <w:i/>
          <w:iCs/>
        </w:rPr>
        <w:t xml:space="preserve"> &amp; 5 fields </w:t>
      </w:r>
      <w:r w:rsidR="007258F1" w:rsidRPr="00AE6DE1">
        <w:rPr>
          <w:i/>
          <w:iCs/>
        </w:rPr>
        <w:t>added</w:t>
      </w:r>
      <w:r w:rsidR="00605D0A">
        <w:rPr>
          <w:i/>
          <w:iCs/>
        </w:rPr>
        <w:t>,</w:t>
      </w:r>
      <w:r w:rsidR="007258F1" w:rsidRPr="00AE6DE1">
        <w:rPr>
          <w:i/>
          <w:iCs/>
        </w:rPr>
        <w:t xml:space="preserve"> based on feedback</w:t>
      </w:r>
      <w:r w:rsidR="00605D0A">
        <w:rPr>
          <w:i/>
          <w:iCs/>
        </w:rPr>
        <w:t xml:space="preserve"> &amp;/or discussions with fish </w:t>
      </w:r>
      <w:proofErr w:type="spellStart"/>
      <w:r w:rsidR="00605D0A">
        <w:rPr>
          <w:i/>
          <w:iCs/>
        </w:rPr>
        <w:t>wg</w:t>
      </w:r>
      <w:proofErr w:type="spellEnd"/>
    </w:p>
    <w:p w14:paraId="6242799A" w14:textId="3C993FFB" w:rsidR="0054373C" w:rsidRPr="00AE6DE1" w:rsidRDefault="005F7BF1" w:rsidP="0054373C">
      <w:pPr>
        <w:pStyle w:val="ListParagraph"/>
        <w:rPr>
          <w:i/>
          <w:iCs/>
        </w:rPr>
      </w:pPr>
      <w:r w:rsidRPr="00AE6DE1">
        <w:rPr>
          <w:i/>
          <w:iCs/>
        </w:rPr>
        <w:t>- considerable progress made with fish specialists on vocabs, etc. (thanks to Hayley</w:t>
      </w:r>
      <w:r w:rsidR="006C26C9" w:rsidRPr="00AE6DE1">
        <w:rPr>
          <w:i/>
          <w:iCs/>
        </w:rPr>
        <w:t xml:space="preserve"> Forsyth</w:t>
      </w:r>
      <w:r w:rsidRPr="00AE6DE1">
        <w:rPr>
          <w:i/>
          <w:iCs/>
        </w:rPr>
        <w:t>, Rebecca Nicholson and Hannah Russ)</w:t>
      </w:r>
    </w:p>
    <w:p w14:paraId="33003FE0" w14:textId="20AF077F" w:rsidR="00D25084" w:rsidRDefault="00F1109B" w:rsidP="00F1109B">
      <w:pPr>
        <w:pStyle w:val="ListParagraph"/>
        <w:ind w:left="0"/>
      </w:pPr>
      <w:r>
        <w:t xml:space="preserve">- </w:t>
      </w:r>
      <w:r w:rsidR="005A2CEA">
        <w:t>Subsequent p</w:t>
      </w:r>
      <w:r w:rsidR="00D25084">
        <w:t xml:space="preserve">rogress with plant </w:t>
      </w:r>
      <w:r w:rsidR="004C7051">
        <w:t>forms</w:t>
      </w:r>
      <w:r w:rsidR="00010EB6">
        <w:t xml:space="preserve"> (e.g. tips/scoping notes)</w:t>
      </w:r>
      <w:r w:rsidR="00D25084">
        <w:t xml:space="preserve"> (Ruth)</w:t>
      </w:r>
    </w:p>
    <w:p w14:paraId="73E41120" w14:textId="77777777" w:rsidR="003F3DA1" w:rsidRPr="00AE6DE1" w:rsidRDefault="003F3DA1" w:rsidP="003F3DA1">
      <w:pPr>
        <w:pStyle w:val="ListParagraph"/>
        <w:ind w:left="0" w:firstLine="720"/>
        <w:rPr>
          <w:i/>
          <w:iCs/>
        </w:rPr>
      </w:pPr>
      <w:r w:rsidRPr="00AE6DE1">
        <w:rPr>
          <w:i/>
          <w:iCs/>
        </w:rPr>
        <w:t>- Tips/scoping notes added for many fields</w:t>
      </w:r>
    </w:p>
    <w:p w14:paraId="0F71F42F" w14:textId="0AD028C5" w:rsidR="003F3DA1" w:rsidRPr="00AE6DE1" w:rsidRDefault="003F3DA1" w:rsidP="00BF1206">
      <w:pPr>
        <w:pStyle w:val="ListParagraph"/>
        <w:rPr>
          <w:i/>
          <w:iCs/>
        </w:rPr>
      </w:pPr>
      <w:r w:rsidRPr="00AE6DE1">
        <w:rPr>
          <w:i/>
          <w:iCs/>
        </w:rPr>
        <w:t xml:space="preserve">- </w:t>
      </w:r>
      <w:r w:rsidR="00714A53" w:rsidRPr="00AE6DE1">
        <w:rPr>
          <w:i/>
          <w:iCs/>
        </w:rPr>
        <w:t>2</w:t>
      </w:r>
      <w:r w:rsidRPr="00AE6DE1">
        <w:rPr>
          <w:i/>
          <w:iCs/>
        </w:rPr>
        <w:t xml:space="preserve"> fields from the initial plant module </w:t>
      </w:r>
      <w:proofErr w:type="spellStart"/>
      <w:r w:rsidRPr="00AE6DE1">
        <w:rPr>
          <w:i/>
          <w:iCs/>
        </w:rPr>
        <w:t>mockup</w:t>
      </w:r>
      <w:proofErr w:type="spellEnd"/>
      <w:r w:rsidRPr="00AE6DE1">
        <w:rPr>
          <w:i/>
          <w:iCs/>
        </w:rPr>
        <w:t xml:space="preserve"> have been cut; 1 new field added; </w:t>
      </w:r>
      <w:r w:rsidR="00BF1206" w:rsidRPr="00AE6DE1">
        <w:rPr>
          <w:i/>
          <w:iCs/>
        </w:rPr>
        <w:t>8 to discuss (but mostly simple</w:t>
      </w:r>
      <w:r w:rsidR="00714A53" w:rsidRPr="00AE6DE1">
        <w:rPr>
          <w:i/>
          <w:iCs/>
        </w:rPr>
        <w:t xml:space="preserve"> things</w:t>
      </w:r>
      <w:r w:rsidR="00BF1206" w:rsidRPr="00AE6DE1">
        <w:rPr>
          <w:i/>
          <w:iCs/>
        </w:rPr>
        <w:t xml:space="preserve"> to resolve)</w:t>
      </w:r>
    </w:p>
    <w:p w14:paraId="6BAF067D" w14:textId="2405B0AD" w:rsidR="00CC694D" w:rsidRDefault="00F1109B" w:rsidP="00F1109B">
      <w:pPr>
        <w:pStyle w:val="ListParagraph"/>
        <w:ind w:left="0"/>
      </w:pPr>
      <w:r>
        <w:t xml:space="preserve">- </w:t>
      </w:r>
      <w:r w:rsidR="005A2CEA">
        <w:t xml:space="preserve">Updated </w:t>
      </w:r>
      <w:r w:rsidR="00BB5E56">
        <w:rPr>
          <w:bCs/>
        </w:rPr>
        <w:t xml:space="preserve">module </w:t>
      </w:r>
      <w:proofErr w:type="spellStart"/>
      <w:r w:rsidR="00BB5E56">
        <w:rPr>
          <w:bCs/>
        </w:rPr>
        <w:t>mockup</w:t>
      </w:r>
      <w:proofErr w:type="spellEnd"/>
      <w:r w:rsidR="00BB5E56">
        <w:rPr>
          <w:bCs/>
        </w:rPr>
        <w:t>/</w:t>
      </w:r>
      <w:proofErr w:type="spellStart"/>
      <w:r w:rsidR="00BB5E56">
        <w:rPr>
          <w:bCs/>
        </w:rPr>
        <w:t>cognito</w:t>
      </w:r>
      <w:proofErr w:type="spellEnd"/>
      <w:r w:rsidR="00BB5E56">
        <w:rPr>
          <w:bCs/>
        </w:rPr>
        <w:t xml:space="preserve"> for</w:t>
      </w:r>
      <w:r w:rsidR="00E46826">
        <w:rPr>
          <w:bCs/>
        </w:rPr>
        <w:t xml:space="preserve">ms </w:t>
      </w:r>
      <w:r w:rsidR="00C529DE">
        <w:t xml:space="preserve">– </w:t>
      </w:r>
      <w:r w:rsidR="00E46826">
        <w:t>include updated fields</w:t>
      </w:r>
      <w:r w:rsidR="00C07368">
        <w:t xml:space="preserve"> and scoping notes/tips. Tweaks needed regarding </w:t>
      </w:r>
      <w:r w:rsidR="00904117">
        <w:t>order of fields, order of listed taxa, etc. but we are aware of this already.</w:t>
      </w:r>
    </w:p>
    <w:p w14:paraId="66A93BFD" w14:textId="77777777" w:rsidR="00CC694D" w:rsidRDefault="00CC694D" w:rsidP="00F1109B">
      <w:pPr>
        <w:pStyle w:val="ListParagraph"/>
        <w:ind w:left="0"/>
      </w:pPr>
    </w:p>
    <w:p w14:paraId="389864FC" w14:textId="13587D5D" w:rsidR="0074693F" w:rsidRPr="00CC694D" w:rsidRDefault="00244276" w:rsidP="00F1109B">
      <w:pPr>
        <w:pStyle w:val="ListParagraph"/>
        <w:ind w:left="0"/>
        <w:rPr>
          <w:b/>
          <w:bCs/>
        </w:rPr>
      </w:pPr>
      <w:r>
        <w:rPr>
          <w:b/>
          <w:bCs/>
        </w:rPr>
        <w:t>*</w:t>
      </w:r>
      <w:r w:rsidR="00CC694D" w:rsidRPr="00CC694D">
        <w:rPr>
          <w:b/>
          <w:bCs/>
        </w:rPr>
        <w:t>Action point</w:t>
      </w:r>
      <w:r w:rsidR="00CC694D">
        <w:rPr>
          <w:b/>
          <w:bCs/>
        </w:rPr>
        <w:t xml:space="preserve"> (ALL)</w:t>
      </w:r>
      <w:r w:rsidR="00CC694D" w:rsidRPr="00CC694D">
        <w:rPr>
          <w:b/>
          <w:bCs/>
        </w:rPr>
        <w:t xml:space="preserve">: </w:t>
      </w:r>
      <w:r w:rsidR="00CC694D">
        <w:rPr>
          <w:b/>
          <w:bCs/>
        </w:rPr>
        <w:t xml:space="preserve">Please email Tina/Anwen with any further feedback on module </w:t>
      </w:r>
      <w:proofErr w:type="spellStart"/>
      <w:r w:rsidR="00CC694D">
        <w:rPr>
          <w:b/>
          <w:bCs/>
        </w:rPr>
        <w:t>mockup</w:t>
      </w:r>
      <w:proofErr w:type="spellEnd"/>
      <w:r w:rsidR="00CC694D">
        <w:rPr>
          <w:b/>
          <w:bCs/>
        </w:rPr>
        <w:t>/</w:t>
      </w:r>
      <w:proofErr w:type="spellStart"/>
      <w:r w:rsidR="00CC694D">
        <w:rPr>
          <w:b/>
          <w:bCs/>
        </w:rPr>
        <w:t>congnito</w:t>
      </w:r>
      <w:proofErr w:type="spellEnd"/>
      <w:r w:rsidR="00CC694D">
        <w:rPr>
          <w:b/>
          <w:bCs/>
        </w:rPr>
        <w:t xml:space="preserve"> form </w:t>
      </w:r>
      <w:r w:rsidR="00605D0A">
        <w:rPr>
          <w:b/>
          <w:bCs/>
        </w:rPr>
        <w:t xml:space="preserve">referring also to spreadsheet </w:t>
      </w:r>
      <w:r w:rsidR="00CC694D">
        <w:rPr>
          <w:b/>
          <w:bCs/>
        </w:rPr>
        <w:t>or on progress since the last workshop (especially if you strongly disagree with anything we discussed!) by</w:t>
      </w:r>
      <w:r w:rsidR="00A516A7" w:rsidRPr="00CC694D">
        <w:rPr>
          <w:b/>
          <w:bCs/>
        </w:rPr>
        <w:t xml:space="preserve"> 22/03/24</w:t>
      </w:r>
      <w:r>
        <w:rPr>
          <w:b/>
          <w:bCs/>
        </w:rPr>
        <w:t xml:space="preserve"> (we will collate/pass on feedback to Poly/Fay/Ruth/Gill)?</w:t>
      </w:r>
    </w:p>
    <w:p w14:paraId="14FF955D" w14:textId="77777777" w:rsidR="0074693F" w:rsidRPr="0074693F" w:rsidRDefault="0074693F" w:rsidP="00F1109B">
      <w:pPr>
        <w:pStyle w:val="ListParagraph"/>
        <w:ind w:left="0"/>
        <w:rPr>
          <w:b/>
          <w:bCs/>
        </w:rPr>
      </w:pPr>
    </w:p>
    <w:p w14:paraId="04AA266D" w14:textId="03B1FAA4" w:rsidR="004D2123" w:rsidRPr="00143ED2" w:rsidRDefault="004D2123" w:rsidP="00F1109B">
      <w:pPr>
        <w:rPr>
          <w:b/>
          <w:bCs/>
          <w:i/>
          <w:iCs/>
        </w:rPr>
      </w:pPr>
      <w:r w:rsidRPr="00143ED2">
        <w:rPr>
          <w:b/>
          <w:bCs/>
          <w:i/>
          <w:iCs/>
        </w:rPr>
        <w:t xml:space="preserve">2. </w:t>
      </w:r>
      <w:r w:rsidR="00D93229" w:rsidRPr="00143ED2">
        <w:rPr>
          <w:b/>
          <w:bCs/>
          <w:i/>
          <w:iCs/>
        </w:rPr>
        <w:t>Outstanding w</w:t>
      </w:r>
      <w:r w:rsidR="00F86B9C" w:rsidRPr="00143ED2">
        <w:rPr>
          <w:b/>
          <w:bCs/>
          <w:i/>
          <w:iCs/>
        </w:rPr>
        <w:t>orking group tasks from now until</w:t>
      </w:r>
      <w:r w:rsidR="001A2E01" w:rsidRPr="00143ED2">
        <w:rPr>
          <w:b/>
          <w:bCs/>
          <w:i/>
          <w:iCs/>
        </w:rPr>
        <w:t xml:space="preserve"> end April</w:t>
      </w:r>
      <w:r w:rsidR="00F56ECD" w:rsidRPr="00143ED2">
        <w:rPr>
          <w:b/>
          <w:bCs/>
          <w:i/>
          <w:iCs/>
        </w:rPr>
        <w:t xml:space="preserve"> 2024</w:t>
      </w:r>
      <w:r w:rsidR="00F86B9C" w:rsidRPr="00143ED2">
        <w:rPr>
          <w:b/>
          <w:bCs/>
          <w:i/>
          <w:iCs/>
        </w:rPr>
        <w:t xml:space="preserve"> (when info will be sent to ADS)</w:t>
      </w:r>
      <w:r w:rsidR="00F56ECD" w:rsidRPr="00143ED2">
        <w:rPr>
          <w:b/>
          <w:bCs/>
          <w:i/>
          <w:iCs/>
        </w:rPr>
        <w:t xml:space="preserve"> (</w:t>
      </w:r>
      <w:r w:rsidR="00516219" w:rsidRPr="00143ED2">
        <w:rPr>
          <w:b/>
          <w:bCs/>
          <w:i/>
          <w:iCs/>
        </w:rPr>
        <w:t>Poly, Ruth)</w:t>
      </w:r>
    </w:p>
    <w:p w14:paraId="57E586E4" w14:textId="0C3F6B64" w:rsidR="00516219" w:rsidRDefault="00516219" w:rsidP="00F1109B">
      <w:r w:rsidRPr="00516219">
        <w:t xml:space="preserve">- </w:t>
      </w:r>
      <w:r w:rsidR="00F86B9C">
        <w:t>Task f</w:t>
      </w:r>
      <w:r w:rsidRPr="00516219">
        <w:t>ormat</w:t>
      </w:r>
      <w:r w:rsidR="00F86B9C">
        <w:t>s</w:t>
      </w:r>
      <w:r w:rsidRPr="00516219">
        <w:t xml:space="preserve">: </w:t>
      </w:r>
      <w:r w:rsidR="00497320">
        <w:t>online</w:t>
      </w:r>
      <w:r w:rsidR="00F86B9C">
        <w:t xml:space="preserve"> meetings for separate specialist groups - </w:t>
      </w:r>
      <w:proofErr w:type="spellStart"/>
      <w:r w:rsidR="00497320">
        <w:t>zooarch</w:t>
      </w:r>
      <w:proofErr w:type="spellEnd"/>
      <w:r w:rsidR="00497320">
        <w:t>, bird</w:t>
      </w:r>
      <w:r w:rsidR="00F86B9C">
        <w:t>,</w:t>
      </w:r>
      <w:r w:rsidR="00497320">
        <w:t xml:space="preserve"> </w:t>
      </w:r>
      <w:proofErr w:type="spellStart"/>
      <w:r w:rsidR="00497320">
        <w:t>archaeobot</w:t>
      </w:r>
      <w:proofErr w:type="spellEnd"/>
      <w:r w:rsidR="00972344">
        <w:t xml:space="preserve">; </w:t>
      </w:r>
      <w:r w:rsidR="009A7631">
        <w:t>targeted GitHub discussions</w:t>
      </w:r>
      <w:r w:rsidR="00972344">
        <w:t xml:space="preserve"> </w:t>
      </w:r>
      <w:r w:rsidR="00F86B9C">
        <w:t xml:space="preserve">for </w:t>
      </w:r>
      <w:r w:rsidR="00972344">
        <w:t>controlled vocabs</w:t>
      </w:r>
    </w:p>
    <w:p w14:paraId="0E90E8AF" w14:textId="5B2DCD06" w:rsidR="004D2123" w:rsidRDefault="004D2123" w:rsidP="00F1109B">
      <w:r>
        <w:t xml:space="preserve">- </w:t>
      </w:r>
      <w:r w:rsidR="00D93229">
        <w:t>Outstanding p</w:t>
      </w:r>
      <w:r>
        <w:t xml:space="preserve">lant form </w:t>
      </w:r>
      <w:r w:rsidR="00A60E9A">
        <w:t xml:space="preserve">tasks </w:t>
      </w:r>
      <w:r>
        <w:t xml:space="preserve">– </w:t>
      </w:r>
      <w:r w:rsidR="00A60E9A">
        <w:t xml:space="preserve">decisions about </w:t>
      </w:r>
      <w:r>
        <w:t>taxa</w:t>
      </w:r>
      <w:r w:rsidR="00A60E9A">
        <w:t xml:space="preserve"> vocabs</w:t>
      </w:r>
      <w:r w:rsidR="00182203">
        <w:t xml:space="preserve">; </w:t>
      </w:r>
      <w:r>
        <w:t>categories (</w:t>
      </w:r>
      <w:proofErr w:type="spellStart"/>
      <w:r>
        <w:t>interp</w:t>
      </w:r>
      <w:proofErr w:type="spellEnd"/>
      <w:r>
        <w:t xml:space="preserve"> fields, habitat categories)</w:t>
      </w:r>
      <w:r w:rsidR="009012C5">
        <w:t>, etc.</w:t>
      </w:r>
      <w:r w:rsidR="00834090">
        <w:t xml:space="preserve"> (Ruth)</w:t>
      </w:r>
    </w:p>
    <w:p w14:paraId="683B472E" w14:textId="3DBA5D24" w:rsidR="004D2123" w:rsidRDefault="004D2123" w:rsidP="00F1109B">
      <w:r>
        <w:t xml:space="preserve">- </w:t>
      </w:r>
      <w:r w:rsidR="00D93229">
        <w:t>Outstanding a</w:t>
      </w:r>
      <w:r>
        <w:t xml:space="preserve">nimal form </w:t>
      </w:r>
      <w:r w:rsidR="00A60E9A">
        <w:t xml:space="preserve">tasks </w:t>
      </w:r>
      <w:r>
        <w:t xml:space="preserve">– </w:t>
      </w:r>
      <w:r w:rsidR="00A60E9A">
        <w:t xml:space="preserve">decisions about </w:t>
      </w:r>
      <w:r w:rsidR="00834090">
        <w:t xml:space="preserve">field retention; </w:t>
      </w:r>
      <w:r>
        <w:t>fish taxa (continued); bird taxa</w:t>
      </w:r>
      <w:r w:rsidR="00605D0A">
        <w:t>; mammal taxa</w:t>
      </w:r>
      <w:r w:rsidR="00834090">
        <w:t xml:space="preserve"> (Poly)</w:t>
      </w:r>
    </w:p>
    <w:p w14:paraId="46E319AB" w14:textId="4DD93897" w:rsidR="000870E5" w:rsidRDefault="000870E5" w:rsidP="00F1109B">
      <w:r>
        <w:t xml:space="preserve">- </w:t>
      </w:r>
      <w:r w:rsidR="009012C5">
        <w:t xml:space="preserve">Interpretative </w:t>
      </w:r>
      <w:r w:rsidR="00182203">
        <w:t>tasks</w:t>
      </w:r>
      <w:r w:rsidR="009012C5">
        <w:t xml:space="preserve"> - w</w:t>
      </w:r>
      <w:r w:rsidR="00197A3E">
        <w:t xml:space="preserve">orking draft on GitHub </w:t>
      </w:r>
      <w:r w:rsidR="001A0939">
        <w:t>with link to document</w:t>
      </w:r>
      <w:r w:rsidR="004D5F55">
        <w:t>s</w:t>
      </w:r>
      <w:r w:rsidR="001A0939">
        <w:t xml:space="preserve"> </w:t>
      </w:r>
      <w:r w:rsidR="00324E7E">
        <w:t>for people to edit (with s</w:t>
      </w:r>
      <w:r>
        <w:t>coping notes</w:t>
      </w:r>
      <w:r w:rsidR="00324E7E">
        <w:t>)</w:t>
      </w:r>
      <w:r w:rsidR="0085274C">
        <w:t xml:space="preserve"> (Gill)</w:t>
      </w:r>
    </w:p>
    <w:p w14:paraId="59027597" w14:textId="7BFE66FF" w:rsidR="00AE6DE1" w:rsidRDefault="00AE6DE1" w:rsidP="00827EDE">
      <w:pPr>
        <w:ind w:left="720"/>
        <w:rPr>
          <w:i/>
          <w:iCs/>
        </w:rPr>
      </w:pPr>
      <w:r w:rsidRPr="00585F88">
        <w:rPr>
          <w:i/>
          <w:iCs/>
        </w:rPr>
        <w:t xml:space="preserve">- </w:t>
      </w:r>
      <w:r w:rsidR="00FE6420">
        <w:rPr>
          <w:i/>
          <w:iCs/>
        </w:rPr>
        <w:t>Discussion is needed about how to deal with interpretative activities in the module</w:t>
      </w:r>
      <w:r w:rsidR="00FF3B8D">
        <w:rPr>
          <w:i/>
          <w:iCs/>
        </w:rPr>
        <w:t xml:space="preserve"> (e.g. </w:t>
      </w:r>
      <w:r w:rsidR="0075028B">
        <w:rPr>
          <w:i/>
          <w:iCs/>
        </w:rPr>
        <w:t>categorisations of</w:t>
      </w:r>
      <w:r w:rsidR="00FF3B8D">
        <w:rPr>
          <w:i/>
          <w:iCs/>
        </w:rPr>
        <w:t xml:space="preserve"> products</w:t>
      </w:r>
      <w:r w:rsidR="0075028B">
        <w:rPr>
          <w:i/>
          <w:iCs/>
        </w:rPr>
        <w:t>/habitats</w:t>
      </w:r>
      <w:r w:rsidR="00FD072C">
        <w:rPr>
          <w:i/>
          <w:iCs/>
        </w:rPr>
        <w:t>/</w:t>
      </w:r>
      <w:r w:rsidR="00FF3B8D">
        <w:rPr>
          <w:i/>
          <w:iCs/>
        </w:rPr>
        <w:t>activities (</w:t>
      </w:r>
      <w:r w:rsidR="00FD072C">
        <w:rPr>
          <w:i/>
          <w:iCs/>
        </w:rPr>
        <w:t>hay/</w:t>
      </w:r>
      <w:r w:rsidR="00FF3B8D">
        <w:rPr>
          <w:i/>
          <w:iCs/>
        </w:rPr>
        <w:t>hay</w:t>
      </w:r>
      <w:r w:rsidR="00F4338E">
        <w:rPr>
          <w:i/>
          <w:iCs/>
        </w:rPr>
        <w:t>-</w:t>
      </w:r>
      <w:r w:rsidR="00FF3B8D">
        <w:rPr>
          <w:i/>
          <w:iCs/>
        </w:rPr>
        <w:t>making)</w:t>
      </w:r>
      <w:r w:rsidR="00827EDE">
        <w:rPr>
          <w:i/>
          <w:iCs/>
        </w:rPr>
        <w:t>; deposits (midden)</w:t>
      </w:r>
      <w:r w:rsidR="00F4338E">
        <w:rPr>
          <w:i/>
          <w:iCs/>
        </w:rPr>
        <w:t>, etc.</w:t>
      </w:r>
      <w:r w:rsidR="00827EDE">
        <w:rPr>
          <w:i/>
          <w:iCs/>
        </w:rPr>
        <w:t>)</w:t>
      </w:r>
    </w:p>
    <w:p w14:paraId="15730923" w14:textId="2A0770D2" w:rsidR="00827EDE" w:rsidRDefault="00827EDE" w:rsidP="00827EDE">
      <w:pPr>
        <w:ind w:left="720"/>
        <w:rPr>
          <w:i/>
          <w:iCs/>
        </w:rPr>
      </w:pPr>
      <w:r>
        <w:rPr>
          <w:i/>
          <w:iCs/>
        </w:rPr>
        <w:t>- Gill will create a spreadsheet for people to comment on/</w:t>
      </w:r>
      <w:r w:rsidR="0075028B">
        <w:rPr>
          <w:i/>
          <w:iCs/>
        </w:rPr>
        <w:t>add to</w:t>
      </w:r>
    </w:p>
    <w:p w14:paraId="3B637A8F" w14:textId="5ED5BCF7" w:rsidR="00F4338E" w:rsidRPr="00272717" w:rsidRDefault="00F4338E" w:rsidP="00F4338E">
      <w:pPr>
        <w:rPr>
          <w:b/>
          <w:bCs/>
          <w:i/>
          <w:iCs/>
        </w:rPr>
      </w:pPr>
      <w:r w:rsidRPr="00272717">
        <w:rPr>
          <w:b/>
          <w:bCs/>
          <w:i/>
          <w:iCs/>
        </w:rPr>
        <w:t>- Discussion:</w:t>
      </w:r>
    </w:p>
    <w:p w14:paraId="4FED60A1" w14:textId="691B3DF2" w:rsidR="00F4338E" w:rsidRPr="00272717" w:rsidRDefault="00F4338E" w:rsidP="00F4338E">
      <w:pPr>
        <w:rPr>
          <w:i/>
          <w:iCs/>
        </w:rPr>
      </w:pPr>
      <w:r w:rsidRPr="00272717">
        <w:rPr>
          <w:i/>
          <w:iCs/>
        </w:rPr>
        <w:tab/>
        <w:t>- Micha</w:t>
      </w:r>
      <w:r w:rsidR="00B659C9" w:rsidRPr="00272717">
        <w:rPr>
          <w:i/>
          <w:iCs/>
        </w:rPr>
        <w:t>el Wallace: Scoping notes for interpretative fields need to be very specific to make them useable</w:t>
      </w:r>
    </w:p>
    <w:p w14:paraId="56B0626C" w14:textId="1A23A5F7" w:rsidR="00B659C9" w:rsidRPr="00272717" w:rsidRDefault="00B659C9" w:rsidP="00C87E97">
      <w:pPr>
        <w:ind w:left="720" w:hanging="720"/>
        <w:rPr>
          <w:i/>
          <w:iCs/>
        </w:rPr>
      </w:pPr>
      <w:r w:rsidRPr="00272717">
        <w:rPr>
          <w:i/>
          <w:iCs/>
        </w:rPr>
        <w:tab/>
        <w:t xml:space="preserve">- Wendy Smith: </w:t>
      </w:r>
      <w:r w:rsidR="00C87E97" w:rsidRPr="00272717">
        <w:rPr>
          <w:i/>
          <w:iCs/>
        </w:rPr>
        <w:t>Physical outcomes of interpretative activities (e.g. sprouting as evidence for malting) need to be in there too</w:t>
      </w:r>
    </w:p>
    <w:p w14:paraId="5FB14692" w14:textId="68F7ABD8" w:rsidR="00124733" w:rsidRDefault="00124733" w:rsidP="00C87E97">
      <w:pPr>
        <w:ind w:left="720" w:hanging="720"/>
        <w:rPr>
          <w:i/>
          <w:iCs/>
        </w:rPr>
      </w:pPr>
      <w:r w:rsidRPr="00272717">
        <w:rPr>
          <w:i/>
          <w:iCs/>
        </w:rPr>
        <w:tab/>
        <w:t xml:space="preserve">- </w:t>
      </w:r>
      <w:r w:rsidR="00272717">
        <w:rPr>
          <w:i/>
          <w:iCs/>
        </w:rPr>
        <w:t xml:space="preserve">Ruth Pelling: </w:t>
      </w:r>
      <w:r w:rsidR="00FE6E6D">
        <w:rPr>
          <w:i/>
          <w:iCs/>
        </w:rPr>
        <w:t>identifications of ‘activities’ will be linked to published definitions (e.g. for malting)</w:t>
      </w:r>
    </w:p>
    <w:p w14:paraId="0A537A52" w14:textId="0A359A90" w:rsidR="00FE6E6D" w:rsidRPr="00272717" w:rsidRDefault="00E46826" w:rsidP="00C87E97">
      <w:pPr>
        <w:ind w:left="720" w:hanging="720"/>
        <w:rPr>
          <w:i/>
          <w:iCs/>
        </w:rPr>
      </w:pPr>
      <w:r>
        <w:rPr>
          <w:i/>
          <w:iCs/>
        </w:rPr>
        <w:tab/>
      </w:r>
      <w:r w:rsidR="00880090">
        <w:rPr>
          <w:i/>
          <w:iCs/>
        </w:rPr>
        <w:t xml:space="preserve">- </w:t>
      </w:r>
      <w:r>
        <w:rPr>
          <w:i/>
          <w:iCs/>
        </w:rPr>
        <w:t xml:space="preserve">Fay Worley: </w:t>
      </w:r>
      <w:r w:rsidR="00880090">
        <w:rPr>
          <w:i/>
          <w:iCs/>
        </w:rPr>
        <w:t>Interpretations will change so it is difficult to (important not</w:t>
      </w:r>
      <w:r w:rsidR="00593CCD">
        <w:rPr>
          <w:i/>
          <w:iCs/>
        </w:rPr>
        <w:t xml:space="preserve"> to) be too specific with defining these </w:t>
      </w:r>
      <w:r w:rsidR="00235829">
        <w:rPr>
          <w:i/>
          <w:iCs/>
        </w:rPr>
        <w:t>categories</w:t>
      </w:r>
    </w:p>
    <w:p w14:paraId="714062DB" w14:textId="77777777" w:rsidR="004D2123" w:rsidRDefault="004D2123" w:rsidP="00F1109B"/>
    <w:p w14:paraId="4549AD44" w14:textId="367CF7F5" w:rsidR="00143ED2" w:rsidRDefault="00244276" w:rsidP="00143ED2">
      <w:pPr>
        <w:pStyle w:val="ListParagraph"/>
        <w:ind w:left="0"/>
        <w:rPr>
          <w:b/>
          <w:bCs/>
        </w:rPr>
      </w:pPr>
      <w:r>
        <w:rPr>
          <w:b/>
          <w:bCs/>
        </w:rPr>
        <w:t>*</w:t>
      </w:r>
      <w:r w:rsidR="00143ED2" w:rsidRPr="00CC694D">
        <w:rPr>
          <w:b/>
          <w:bCs/>
        </w:rPr>
        <w:t>Action point</w:t>
      </w:r>
      <w:r w:rsidR="00235829">
        <w:rPr>
          <w:b/>
          <w:bCs/>
        </w:rPr>
        <w:t>s</w:t>
      </w:r>
      <w:r w:rsidR="00143ED2" w:rsidRPr="00CC694D">
        <w:rPr>
          <w:b/>
          <w:bCs/>
        </w:rPr>
        <w:t>:</w:t>
      </w:r>
    </w:p>
    <w:p w14:paraId="2983609A" w14:textId="75680311" w:rsidR="00235829" w:rsidRDefault="00235829" w:rsidP="00143ED2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Ruth – set up Doodle poll for/organise next </w:t>
      </w:r>
      <w:proofErr w:type="spellStart"/>
      <w:r>
        <w:rPr>
          <w:b/>
          <w:bCs/>
        </w:rPr>
        <w:t>archaeobot</w:t>
      </w:r>
      <w:proofErr w:type="spellEnd"/>
      <w:r>
        <w:rPr>
          <w:b/>
          <w:bCs/>
        </w:rPr>
        <w:t xml:space="preserve"> working group meeting (ideally before Easter)</w:t>
      </w:r>
    </w:p>
    <w:p w14:paraId="5DBBFA3D" w14:textId="77777777" w:rsidR="00235829" w:rsidRDefault="00235829" w:rsidP="00235829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Poly/Fay – set up Doodle poll for/organise next </w:t>
      </w:r>
      <w:proofErr w:type="spellStart"/>
      <w:r>
        <w:rPr>
          <w:b/>
          <w:bCs/>
        </w:rPr>
        <w:t>zooarch</w:t>
      </w:r>
      <w:proofErr w:type="spellEnd"/>
      <w:r>
        <w:rPr>
          <w:b/>
          <w:bCs/>
        </w:rPr>
        <w:t xml:space="preserve"> working group meeting (ideally before Easter)</w:t>
      </w:r>
    </w:p>
    <w:p w14:paraId="2D8196BB" w14:textId="5C7F191E" w:rsidR="00C37280" w:rsidRDefault="00C37280" w:rsidP="00235829">
      <w:pPr>
        <w:pStyle w:val="ListParagraph"/>
        <w:ind w:left="0"/>
        <w:rPr>
          <w:b/>
          <w:bCs/>
        </w:rPr>
      </w:pPr>
      <w:r>
        <w:rPr>
          <w:b/>
          <w:bCs/>
        </w:rPr>
        <w:t>Poly/Fay – set up separate bird specialist vocabs discussion group</w:t>
      </w:r>
    </w:p>
    <w:p w14:paraId="165A690F" w14:textId="4F65F022" w:rsidR="00235829" w:rsidRPr="00CC694D" w:rsidDel="003F03B5" w:rsidRDefault="00235829" w:rsidP="00143ED2">
      <w:pPr>
        <w:pStyle w:val="ListParagraph"/>
        <w:ind w:left="0"/>
        <w:rPr>
          <w:del w:id="0" w:author="Tina Roushannafas" w:date="2024-03-18T13:56:00Z"/>
          <w:b/>
          <w:bCs/>
        </w:rPr>
      </w:pPr>
      <w:r>
        <w:rPr>
          <w:b/>
          <w:bCs/>
        </w:rPr>
        <w:lastRenderedPageBreak/>
        <w:t>Gill/Ruth – set up ‘interpretative activities’ discussion in GitHub</w:t>
      </w:r>
      <w:bookmarkStart w:id="1" w:name="_GoBack"/>
      <w:bookmarkEnd w:id="1"/>
    </w:p>
    <w:p w14:paraId="4F82DE22" w14:textId="3E52334C" w:rsidR="001E261A" w:rsidDel="003F03B5" w:rsidRDefault="001E261A" w:rsidP="003F03B5">
      <w:pPr>
        <w:pStyle w:val="ListParagraph"/>
        <w:ind w:left="0"/>
        <w:rPr>
          <w:del w:id="2" w:author="Tina Roushannafas" w:date="2024-03-18T13:56:00Z"/>
        </w:rPr>
        <w:pPrChange w:id="3" w:author="Tina Roushannafas" w:date="2024-03-18T13:56:00Z">
          <w:pPr/>
        </w:pPrChange>
      </w:pPr>
      <w:del w:id="4" w:author="Tina Roushannafas" w:date="2024-03-18T13:56:00Z">
        <w:r w:rsidDel="003F03B5">
          <w:br w:type="page"/>
        </w:r>
      </w:del>
    </w:p>
    <w:p w14:paraId="40FF0BE0" w14:textId="0725C853" w:rsidR="0074693F" w:rsidRPr="00143ED2" w:rsidRDefault="0074693F" w:rsidP="00F1109B">
      <w:pPr>
        <w:rPr>
          <w:b/>
          <w:bCs/>
          <w:i/>
          <w:iCs/>
        </w:rPr>
      </w:pPr>
      <w:r w:rsidRPr="00143ED2">
        <w:rPr>
          <w:b/>
          <w:bCs/>
          <w:i/>
          <w:iCs/>
        </w:rPr>
        <w:t xml:space="preserve">3. </w:t>
      </w:r>
      <w:r w:rsidR="00374FE5" w:rsidRPr="00143ED2">
        <w:rPr>
          <w:b/>
          <w:bCs/>
          <w:i/>
          <w:iCs/>
        </w:rPr>
        <w:t xml:space="preserve">Data input </w:t>
      </w:r>
      <w:r w:rsidR="00183CE6" w:rsidRPr="00143ED2">
        <w:rPr>
          <w:b/>
          <w:bCs/>
          <w:i/>
          <w:iCs/>
        </w:rPr>
        <w:t xml:space="preserve">workflow - </w:t>
      </w:r>
      <w:r w:rsidR="000A564B" w:rsidRPr="00143ED2">
        <w:rPr>
          <w:b/>
          <w:bCs/>
          <w:i/>
          <w:iCs/>
        </w:rPr>
        <w:t>static</w:t>
      </w:r>
      <w:r w:rsidR="00A728F0" w:rsidRPr="00143ED2">
        <w:rPr>
          <w:b/>
          <w:bCs/>
          <w:i/>
          <w:iCs/>
        </w:rPr>
        <w:t xml:space="preserve"> proforma/form template vs in dynamic OASIS+ </w:t>
      </w:r>
      <w:r w:rsidR="000A564B" w:rsidRPr="00143ED2">
        <w:rPr>
          <w:b/>
          <w:bCs/>
          <w:i/>
          <w:iCs/>
        </w:rPr>
        <w:t xml:space="preserve">module </w:t>
      </w:r>
      <w:r w:rsidR="00A728F0" w:rsidRPr="00143ED2">
        <w:rPr>
          <w:b/>
          <w:bCs/>
          <w:i/>
          <w:iCs/>
        </w:rPr>
        <w:t>(Tim)</w:t>
      </w:r>
    </w:p>
    <w:p w14:paraId="4C1B3E44" w14:textId="425587E4" w:rsidR="00EA1DC3" w:rsidRDefault="00910344" w:rsidP="003B600D">
      <w:r>
        <w:t xml:space="preserve">- </w:t>
      </w:r>
      <w:r w:rsidR="00EA1DC3">
        <w:t>Two main modes of data input:</w:t>
      </w:r>
      <w:r w:rsidR="003B600D">
        <w:t xml:space="preserve"> (</w:t>
      </w:r>
      <w:r w:rsidR="00EA1DC3">
        <w:t>1</w:t>
      </w:r>
      <w:r w:rsidR="003B600D">
        <w:t>)</w:t>
      </w:r>
      <w:r w:rsidR="00EA1DC3">
        <w:t xml:space="preserve"> </w:t>
      </w:r>
      <w:r w:rsidR="003B600D">
        <w:t xml:space="preserve">‘Belt and braces’ static spreadsheet/Word doc for specialists to complete and pass on to archivists to upload to OASIS; (2) </w:t>
      </w:r>
      <w:r w:rsidR="001E361C">
        <w:t xml:space="preserve">Direct/dynamic OASIS+ inputting. Access to OASIS will be changed accordingly so that </w:t>
      </w:r>
      <w:r w:rsidR="000C6D68">
        <w:t>Unit managers/archivists can assign records to external specialists</w:t>
      </w:r>
      <w:r w:rsidR="00C813FC">
        <w:t xml:space="preserve"> and specialists will only see these records (not ALL records for that particular organisation, some of which may be </w:t>
      </w:r>
      <w:r w:rsidR="009654AA">
        <w:t>confidential)</w:t>
      </w:r>
    </w:p>
    <w:p w14:paraId="6AEF4A68" w14:textId="615BA4FD" w:rsidR="009654AA" w:rsidRDefault="009654AA" w:rsidP="003B600D"/>
    <w:p w14:paraId="7AD92F51" w14:textId="266A594A" w:rsidR="009654AA" w:rsidRPr="009654AA" w:rsidRDefault="009654AA" w:rsidP="003B600D">
      <w:pPr>
        <w:rPr>
          <w:b/>
          <w:bCs/>
          <w:i/>
          <w:iCs/>
        </w:rPr>
      </w:pPr>
      <w:r w:rsidRPr="009654AA">
        <w:rPr>
          <w:b/>
          <w:bCs/>
          <w:i/>
          <w:iCs/>
        </w:rPr>
        <w:t>Discussion:</w:t>
      </w:r>
    </w:p>
    <w:p w14:paraId="083C9D45" w14:textId="56F128B4" w:rsidR="007D535D" w:rsidRDefault="009654AA" w:rsidP="003C02B6">
      <w:pPr>
        <w:ind w:left="720" w:hanging="720"/>
        <w:rPr>
          <w:i/>
          <w:iCs/>
        </w:rPr>
      </w:pPr>
      <w:r>
        <w:tab/>
      </w:r>
      <w:r w:rsidRPr="009654AA">
        <w:rPr>
          <w:i/>
          <w:iCs/>
        </w:rPr>
        <w:t xml:space="preserve">Wendy Smith: </w:t>
      </w:r>
      <w:r>
        <w:rPr>
          <w:i/>
          <w:iCs/>
        </w:rPr>
        <w:t xml:space="preserve">Important that archivist can copy and paste straight from </w:t>
      </w:r>
      <w:r w:rsidR="007D535D">
        <w:rPr>
          <w:i/>
          <w:iCs/>
        </w:rPr>
        <w:t>static module template into OASIS</w:t>
      </w:r>
      <w:r w:rsidR="003C02B6">
        <w:rPr>
          <w:i/>
          <w:iCs/>
        </w:rPr>
        <w:t>+ module</w:t>
      </w:r>
    </w:p>
    <w:p w14:paraId="4CA87135" w14:textId="7196E52F" w:rsidR="003B600D" w:rsidRPr="0089165A" w:rsidRDefault="007D535D" w:rsidP="00845055">
      <w:pPr>
        <w:ind w:left="720" w:hanging="720"/>
        <w:rPr>
          <w:i/>
          <w:iCs/>
        </w:rPr>
      </w:pPr>
      <w:r>
        <w:rPr>
          <w:i/>
          <w:iCs/>
        </w:rPr>
        <w:tab/>
      </w:r>
      <w:r w:rsidRPr="0089165A">
        <w:rPr>
          <w:i/>
          <w:iCs/>
        </w:rPr>
        <w:t xml:space="preserve">Anwen: </w:t>
      </w:r>
      <w:r w:rsidR="00D83F1C" w:rsidRPr="0089165A">
        <w:rPr>
          <w:i/>
          <w:iCs/>
        </w:rPr>
        <w:t xml:space="preserve">Data included in static template needs to be readable by </w:t>
      </w:r>
      <w:r w:rsidR="0035121E" w:rsidRPr="0089165A">
        <w:rPr>
          <w:i/>
          <w:iCs/>
        </w:rPr>
        <w:t xml:space="preserve">a non-specialist (e.g. archivist); </w:t>
      </w:r>
      <w:r w:rsidR="00845055" w:rsidRPr="0089165A">
        <w:rPr>
          <w:i/>
          <w:iCs/>
        </w:rPr>
        <w:t xml:space="preserve">more detailed/complex specialist </w:t>
      </w:r>
      <w:r w:rsidR="0089165A" w:rsidRPr="0089165A">
        <w:rPr>
          <w:i/>
          <w:iCs/>
        </w:rPr>
        <w:t>information will need to go directly into the module</w:t>
      </w:r>
    </w:p>
    <w:p w14:paraId="05B371E9" w14:textId="77777777" w:rsidR="00DE59C8" w:rsidRPr="00454591" w:rsidRDefault="00DE59C8" w:rsidP="00DE59C8">
      <w:pPr>
        <w:pStyle w:val="ListParagraph"/>
        <w:ind w:left="0"/>
      </w:pPr>
    </w:p>
    <w:p w14:paraId="3080759F" w14:textId="7CBD28FF" w:rsidR="00FB5821" w:rsidRPr="008C7D9E" w:rsidRDefault="00F04746" w:rsidP="00F1109B">
      <w:pPr>
        <w:rPr>
          <w:b/>
          <w:i/>
          <w:iCs/>
        </w:rPr>
      </w:pPr>
      <w:r w:rsidRPr="008C7D9E">
        <w:rPr>
          <w:b/>
          <w:i/>
          <w:iCs/>
        </w:rPr>
        <w:t>4</w:t>
      </w:r>
      <w:r w:rsidR="00FB0757" w:rsidRPr="008C7D9E">
        <w:rPr>
          <w:b/>
          <w:i/>
          <w:iCs/>
        </w:rPr>
        <w:t>.</w:t>
      </w:r>
      <w:r w:rsidR="00F3639E" w:rsidRPr="008C7D9E">
        <w:rPr>
          <w:b/>
          <w:i/>
          <w:iCs/>
        </w:rPr>
        <w:t xml:space="preserve"> </w:t>
      </w:r>
      <w:r w:rsidR="00076223" w:rsidRPr="008C7D9E">
        <w:rPr>
          <w:b/>
          <w:i/>
          <w:iCs/>
        </w:rPr>
        <w:t>T</w:t>
      </w:r>
      <w:r w:rsidR="00F3639E" w:rsidRPr="008C7D9E">
        <w:rPr>
          <w:b/>
          <w:i/>
          <w:iCs/>
        </w:rPr>
        <w:t xml:space="preserve">esting period </w:t>
      </w:r>
      <w:r w:rsidR="00FB5821" w:rsidRPr="008C7D9E">
        <w:rPr>
          <w:b/>
          <w:i/>
          <w:iCs/>
        </w:rPr>
        <w:t>(Tim)</w:t>
      </w:r>
    </w:p>
    <w:p w14:paraId="4B470D6B" w14:textId="39A303AE" w:rsidR="00776497" w:rsidRDefault="00F3639E" w:rsidP="00F1109B">
      <w:r>
        <w:t>-</w:t>
      </w:r>
      <w:r w:rsidR="00BA71D4">
        <w:t xml:space="preserve"> </w:t>
      </w:r>
      <w:r w:rsidR="00450A39">
        <w:t>The a</w:t>
      </w:r>
      <w:r w:rsidR="00B94841">
        <w:t xml:space="preserve">im </w:t>
      </w:r>
      <w:r w:rsidR="00450A39">
        <w:t xml:space="preserve">is </w:t>
      </w:r>
      <w:r w:rsidR="00B94841">
        <w:t xml:space="preserve">to involve at least 30 specialists in </w:t>
      </w:r>
      <w:r w:rsidR="00770B86">
        <w:t xml:space="preserve">testing and providing further feedback on the modules (90 days </w:t>
      </w:r>
      <w:r w:rsidR="00BA21F7">
        <w:t xml:space="preserve">in total </w:t>
      </w:r>
      <w:r w:rsidR="00770B86">
        <w:t>of specialist time</w:t>
      </w:r>
      <w:r w:rsidR="00BA21F7">
        <w:t>/salary</w:t>
      </w:r>
      <w:r w:rsidR="00770B86">
        <w:t xml:space="preserve"> is costed for in the ‘Rewilding’ budget</w:t>
      </w:r>
      <w:r w:rsidR="00BA21F7">
        <w:t>)</w:t>
      </w:r>
    </w:p>
    <w:p w14:paraId="07AA35C0" w14:textId="711B3F01" w:rsidR="00BA21F7" w:rsidRDefault="00BA21F7" w:rsidP="00F1109B">
      <w:r>
        <w:t xml:space="preserve">- Testers </w:t>
      </w:r>
      <w:r w:rsidR="005928FC">
        <w:t>to</w:t>
      </w:r>
      <w:r>
        <w:t xml:space="preserve"> include working group</w:t>
      </w:r>
      <w:r w:rsidR="005928FC">
        <w:t>, ‘Rewilding’ workshop participants, wider AWG/PZG/CWWG</w:t>
      </w:r>
    </w:p>
    <w:p w14:paraId="1B9F2C1B" w14:textId="3741BB38" w:rsidR="00BA71D4" w:rsidRDefault="00776497" w:rsidP="00F1109B">
      <w:r>
        <w:t xml:space="preserve">- </w:t>
      </w:r>
      <w:r w:rsidR="00BA21F7">
        <w:t>Testing to be undertaken over 3</w:t>
      </w:r>
      <w:r w:rsidR="00F3639E">
        <w:t xml:space="preserve"> months</w:t>
      </w:r>
      <w:r w:rsidR="004A61C0">
        <w:t xml:space="preserve"> from </w:t>
      </w:r>
      <w:r w:rsidR="00076223">
        <w:t>1 June</w:t>
      </w:r>
      <w:r w:rsidR="004A61C0">
        <w:t xml:space="preserve"> 2024</w:t>
      </w:r>
      <w:r w:rsidR="00BA71D4">
        <w:t xml:space="preserve"> in two main chunks:</w:t>
      </w:r>
    </w:p>
    <w:p w14:paraId="018FD7EE" w14:textId="2C3808FA" w:rsidR="000C64D2" w:rsidRDefault="000C64D2" w:rsidP="00F1109B">
      <w:r>
        <w:t xml:space="preserve">- </w:t>
      </w:r>
      <w:r w:rsidR="00506698">
        <w:t>JUNE</w:t>
      </w:r>
      <w:r w:rsidR="008C7D9E">
        <w:t xml:space="preserve">: </w:t>
      </w:r>
      <w:r>
        <w:t>USER ACCEPTANCE TESTING PERIOD</w:t>
      </w:r>
    </w:p>
    <w:p w14:paraId="5C5BA3A1" w14:textId="31C5AF23" w:rsidR="008132FD" w:rsidRDefault="000C64D2" w:rsidP="00F1109B">
      <w:r>
        <w:t xml:space="preserve">- working in </w:t>
      </w:r>
      <w:r w:rsidR="00D246B3">
        <w:t xml:space="preserve">small group </w:t>
      </w:r>
      <w:r w:rsidR="008132FD">
        <w:t xml:space="preserve">online </w:t>
      </w:r>
      <w:r w:rsidR="0064074F">
        <w:t>session</w:t>
      </w:r>
      <w:r w:rsidR="00D246B3">
        <w:t>s</w:t>
      </w:r>
      <w:r w:rsidR="0064074F">
        <w:t xml:space="preserve"> </w:t>
      </w:r>
      <w:r w:rsidR="008132FD">
        <w:t>(5-6 people</w:t>
      </w:r>
      <w:r w:rsidR="00215F33">
        <w:t>, 1-1.5 hrs</w:t>
      </w:r>
      <w:r w:rsidR="008132FD">
        <w:t xml:space="preserve">) </w:t>
      </w:r>
      <w:r w:rsidR="0064074F">
        <w:t>with Tim</w:t>
      </w:r>
      <w:r>
        <w:t xml:space="preserve">/Jo on </w:t>
      </w:r>
      <w:proofErr w:type="spellStart"/>
      <w:r>
        <w:t>cognito</w:t>
      </w:r>
      <w:proofErr w:type="spellEnd"/>
      <w:r>
        <w:t xml:space="preserve"> forms</w:t>
      </w:r>
      <w:r w:rsidR="008132FD">
        <w:t xml:space="preserve"> (like existing </w:t>
      </w:r>
      <w:proofErr w:type="spellStart"/>
      <w:r w:rsidR="008132FD">
        <w:t>mockups</w:t>
      </w:r>
      <w:proofErr w:type="spellEnd"/>
      <w:r w:rsidR="008132FD">
        <w:t>)</w:t>
      </w:r>
    </w:p>
    <w:p w14:paraId="0AA293A0" w14:textId="630930FF" w:rsidR="00F3639E" w:rsidRDefault="008132FD" w:rsidP="00F1109B">
      <w:r>
        <w:t xml:space="preserve">- </w:t>
      </w:r>
      <w:r w:rsidR="00BB65E9">
        <w:t>ironing out nitty gritty of vocabs, fields, overall shape and level of detail of modules, etc</w:t>
      </w:r>
      <w:r w:rsidR="008C7D9E">
        <w:t>.</w:t>
      </w:r>
    </w:p>
    <w:p w14:paraId="6B901B8B" w14:textId="6927A05E" w:rsidR="008C7D9E" w:rsidRDefault="00215F33" w:rsidP="00F1109B">
      <w:r>
        <w:t xml:space="preserve">- </w:t>
      </w:r>
      <w:r w:rsidR="008C7D9E">
        <w:t xml:space="preserve">JULY_AUGUST: </w:t>
      </w:r>
      <w:r w:rsidR="00DA7DCF">
        <w:t>BUILDING/TESTING OF OASIS VERSION</w:t>
      </w:r>
    </w:p>
    <w:p w14:paraId="7C7DD791" w14:textId="66E046B9" w:rsidR="007F0A24" w:rsidRDefault="007F0A24" w:rsidP="007F0A24">
      <w:r>
        <w:t xml:space="preserve">- working in small group online sessions (5-6 people, 1-1.5 hrs) with Tim/Jo in </w:t>
      </w:r>
      <w:r w:rsidR="00EC5C16">
        <w:t xml:space="preserve">development version of </w:t>
      </w:r>
      <w:r>
        <w:t>OASIS</w:t>
      </w:r>
    </w:p>
    <w:p w14:paraId="4ACAE23B" w14:textId="4DFB5F80" w:rsidR="00E2694B" w:rsidRDefault="00E2694B" w:rsidP="007F0A24">
      <w:r>
        <w:t xml:space="preserve">- ironing out technicalities of </w:t>
      </w:r>
      <w:r w:rsidR="00776497">
        <w:t>how the module works in</w:t>
      </w:r>
      <w:r>
        <w:t xml:space="preserve"> OASIS</w:t>
      </w:r>
    </w:p>
    <w:p w14:paraId="65C03F03" w14:textId="4B631A36" w:rsidR="00F90648" w:rsidRDefault="00F90648" w:rsidP="007F0A24">
      <w:r>
        <w:t>- NB July/August is a tricky time (holidays) so the ads are happy to set up as many workshops as is necessary to achieve a working product</w:t>
      </w:r>
    </w:p>
    <w:p w14:paraId="2EECC09F" w14:textId="77777777" w:rsidR="00776497" w:rsidRDefault="00776497" w:rsidP="007F0A24"/>
    <w:p w14:paraId="27DA5821" w14:textId="77777777" w:rsidR="0000123B" w:rsidRDefault="00776497" w:rsidP="0000123B">
      <w:pPr>
        <w:rPr>
          <w:b/>
          <w:bCs/>
          <w:i/>
          <w:iCs/>
        </w:rPr>
      </w:pPr>
      <w:r w:rsidRPr="009654AA">
        <w:rPr>
          <w:b/>
          <w:bCs/>
          <w:i/>
          <w:iCs/>
        </w:rPr>
        <w:t>Discussion:</w:t>
      </w:r>
      <w:r w:rsidR="0000123B">
        <w:rPr>
          <w:b/>
          <w:bCs/>
          <w:i/>
          <w:iCs/>
        </w:rPr>
        <w:t xml:space="preserve"> </w:t>
      </w:r>
    </w:p>
    <w:p w14:paraId="35DBF608" w14:textId="38328473" w:rsidR="00776497" w:rsidRDefault="0000123B" w:rsidP="0000123B">
      <w:pPr>
        <w:rPr>
          <w:i/>
          <w:iCs/>
        </w:rPr>
      </w:pPr>
      <w:r>
        <w:rPr>
          <w:b/>
          <w:bCs/>
          <w:i/>
          <w:iCs/>
        </w:rPr>
        <w:t xml:space="preserve">- </w:t>
      </w:r>
      <w:r w:rsidR="00776497">
        <w:rPr>
          <w:i/>
          <w:iCs/>
        </w:rPr>
        <w:t>Anwen</w:t>
      </w:r>
      <w:r w:rsidR="00776497" w:rsidRPr="009654AA">
        <w:rPr>
          <w:i/>
          <w:iCs/>
        </w:rPr>
        <w:t xml:space="preserve">: </w:t>
      </w:r>
      <w:r w:rsidR="00A55681">
        <w:rPr>
          <w:i/>
          <w:iCs/>
        </w:rPr>
        <w:t xml:space="preserve">Need to make sure we strike a balance between testing </w:t>
      </w:r>
      <w:r w:rsidR="001B0874">
        <w:rPr>
          <w:i/>
          <w:iCs/>
        </w:rPr>
        <w:t>‘in workshops’ and testing as part of routine practice</w:t>
      </w:r>
    </w:p>
    <w:p w14:paraId="7B6E25E4" w14:textId="08CEA05A" w:rsidR="0000123B" w:rsidRDefault="0000123B" w:rsidP="0000123B">
      <w:pPr>
        <w:rPr>
          <w:i/>
          <w:iCs/>
        </w:rPr>
      </w:pPr>
      <w:r>
        <w:rPr>
          <w:i/>
          <w:iCs/>
        </w:rPr>
        <w:t>- Ruth</w:t>
      </w:r>
      <w:r w:rsidR="00DD549B">
        <w:rPr>
          <w:i/>
          <w:iCs/>
        </w:rPr>
        <w:t xml:space="preserve"> P</w:t>
      </w:r>
      <w:r>
        <w:rPr>
          <w:i/>
          <w:iCs/>
        </w:rPr>
        <w:t xml:space="preserve">: is there a way of automating </w:t>
      </w:r>
      <w:r w:rsidR="00DD549B">
        <w:rPr>
          <w:i/>
          <w:iCs/>
        </w:rPr>
        <w:t>recording of how long it is taking for testers to input data into the forms? (Yes)</w:t>
      </w:r>
    </w:p>
    <w:p w14:paraId="242BD5A5" w14:textId="77777777" w:rsidR="00776497" w:rsidRDefault="00776497" w:rsidP="007F0A24"/>
    <w:p w14:paraId="27029377" w14:textId="77777777" w:rsidR="00773E4C" w:rsidRDefault="00773E4C" w:rsidP="00773E4C">
      <w:pPr>
        <w:pStyle w:val="ListParagraph"/>
        <w:ind w:left="0"/>
        <w:rPr>
          <w:b/>
          <w:bCs/>
        </w:rPr>
      </w:pPr>
      <w:r>
        <w:rPr>
          <w:b/>
          <w:bCs/>
        </w:rPr>
        <w:t>*</w:t>
      </w:r>
      <w:r w:rsidRPr="00CC694D">
        <w:rPr>
          <w:b/>
          <w:bCs/>
        </w:rPr>
        <w:t>Action point</w:t>
      </w:r>
      <w:r>
        <w:rPr>
          <w:b/>
          <w:bCs/>
        </w:rPr>
        <w:t>s</w:t>
      </w:r>
      <w:r w:rsidRPr="00CC694D">
        <w:rPr>
          <w:b/>
          <w:bCs/>
        </w:rPr>
        <w:t>:</w:t>
      </w:r>
    </w:p>
    <w:p w14:paraId="28E01360" w14:textId="77777777" w:rsidR="00773E4C" w:rsidRDefault="00773E4C" w:rsidP="00773E4C">
      <w:pPr>
        <w:pStyle w:val="ListParagraph"/>
        <w:ind w:left="0"/>
        <w:rPr>
          <w:b/>
          <w:bCs/>
        </w:rPr>
      </w:pPr>
      <w:r>
        <w:rPr>
          <w:b/>
          <w:bCs/>
        </w:rPr>
        <w:t>- Tina (with HE): set up extended email group (working group +) for module testing that the ads can use for advertising workshop sessions</w:t>
      </w:r>
    </w:p>
    <w:p w14:paraId="375406DE" w14:textId="77777777" w:rsidR="00773E4C" w:rsidRDefault="00773E4C" w:rsidP="00773E4C">
      <w:pPr>
        <w:pStyle w:val="ListParagraph"/>
        <w:ind w:left="0"/>
        <w:rPr>
          <w:b/>
          <w:bCs/>
        </w:rPr>
      </w:pPr>
      <w:r>
        <w:rPr>
          <w:b/>
          <w:bCs/>
        </w:rPr>
        <w:t>- ads/Rewilding team/HE: resolve how to strike a balance between ‘in workshop’ testing and feedback and trying the modules out as part of routine practice</w:t>
      </w:r>
    </w:p>
    <w:p w14:paraId="767C47AD" w14:textId="77777777" w:rsidR="00F3639E" w:rsidRDefault="00F3639E" w:rsidP="00F1109B"/>
    <w:p w14:paraId="55942D30" w14:textId="3F602C0A" w:rsidR="007402B4" w:rsidRPr="00773E4C" w:rsidRDefault="00FB5821" w:rsidP="00F1109B">
      <w:pPr>
        <w:rPr>
          <w:b/>
          <w:bCs/>
          <w:i/>
          <w:iCs/>
        </w:rPr>
      </w:pPr>
      <w:r w:rsidRPr="00773E4C">
        <w:rPr>
          <w:b/>
          <w:bCs/>
          <w:i/>
          <w:iCs/>
        </w:rPr>
        <w:t>5</w:t>
      </w:r>
      <w:r w:rsidR="007402B4" w:rsidRPr="00773E4C">
        <w:rPr>
          <w:b/>
          <w:bCs/>
          <w:i/>
          <w:iCs/>
        </w:rPr>
        <w:t xml:space="preserve">. </w:t>
      </w:r>
      <w:r w:rsidR="00DF47F8" w:rsidRPr="00773E4C">
        <w:rPr>
          <w:b/>
          <w:bCs/>
          <w:i/>
          <w:iCs/>
        </w:rPr>
        <w:t>AOB/</w:t>
      </w:r>
      <w:r w:rsidR="007402B4" w:rsidRPr="00773E4C">
        <w:rPr>
          <w:b/>
          <w:bCs/>
          <w:i/>
          <w:iCs/>
        </w:rPr>
        <w:t>Next steps</w:t>
      </w:r>
      <w:r w:rsidR="00732D97" w:rsidRPr="00773E4C">
        <w:rPr>
          <w:b/>
          <w:bCs/>
          <w:i/>
          <w:iCs/>
        </w:rPr>
        <w:t xml:space="preserve"> and timetable</w:t>
      </w:r>
      <w:r w:rsidR="00761C8E" w:rsidRPr="00773E4C">
        <w:rPr>
          <w:b/>
          <w:bCs/>
          <w:i/>
          <w:iCs/>
        </w:rPr>
        <w:t xml:space="preserve"> (Anwen)</w:t>
      </w:r>
    </w:p>
    <w:p w14:paraId="3DCE469F" w14:textId="79EA4946" w:rsidR="00DF47F8" w:rsidRPr="00416745" w:rsidRDefault="00DF47F8" w:rsidP="00F1109B">
      <w:r w:rsidRPr="00416745">
        <w:t>- I</w:t>
      </w:r>
      <w:r w:rsidR="001B0874">
        <w:t xml:space="preserve">nternet </w:t>
      </w:r>
      <w:r w:rsidRPr="00416745">
        <w:t>A</w:t>
      </w:r>
      <w:r w:rsidR="001B0874">
        <w:t>rchaeology</w:t>
      </w:r>
      <w:r w:rsidRPr="00416745">
        <w:t xml:space="preserve"> paper</w:t>
      </w:r>
      <w:r w:rsidR="001B144C">
        <w:t xml:space="preserve">: </w:t>
      </w:r>
      <w:hyperlink r:id="rId7" w:history="1">
        <w:r w:rsidR="001B144C" w:rsidRPr="00041F70">
          <w:rPr>
            <w:rStyle w:val="Hyperlink"/>
          </w:rPr>
          <w:t>https://doi.org/10.11141/ia.67.7</w:t>
        </w:r>
      </w:hyperlink>
      <w:r w:rsidR="00E960F1">
        <w:t xml:space="preserve"> – thank </w:t>
      </w:r>
      <w:r w:rsidR="001B0874">
        <w:t xml:space="preserve">to </w:t>
      </w:r>
      <w:r w:rsidR="00E960F1">
        <w:t>everyone</w:t>
      </w:r>
      <w:r w:rsidR="001B0874">
        <w:t xml:space="preserve"> who contributed to the survey and </w:t>
      </w:r>
      <w:r w:rsidR="001B144C">
        <w:t>workshops that fed into this</w:t>
      </w:r>
      <w:r w:rsidR="00E960F1">
        <w:t>!</w:t>
      </w:r>
    </w:p>
    <w:p w14:paraId="7F3BDA19" w14:textId="6C2DAD02" w:rsidR="007402B4" w:rsidRPr="00516219" w:rsidRDefault="007402B4" w:rsidP="00F1109B">
      <w:r>
        <w:t xml:space="preserve">- </w:t>
      </w:r>
      <w:r w:rsidR="00703800" w:rsidRPr="001B144C">
        <w:rPr>
          <w:b/>
          <w:bCs/>
        </w:rPr>
        <w:t>March:</w:t>
      </w:r>
      <w:r w:rsidR="00703800">
        <w:t xml:space="preserve"> </w:t>
      </w:r>
      <w:r w:rsidR="002E335C">
        <w:t>S</w:t>
      </w:r>
      <w:r w:rsidR="000B2886">
        <w:t xml:space="preserve">eparate </w:t>
      </w:r>
      <w:r w:rsidR="001B144C">
        <w:t xml:space="preserve">specialist </w:t>
      </w:r>
      <w:r>
        <w:t xml:space="preserve">online meetings </w:t>
      </w:r>
      <w:r w:rsidR="004649BC">
        <w:t xml:space="preserve">to resolve </w:t>
      </w:r>
      <w:r w:rsidR="002E335C">
        <w:t>final niggles with fields/vocab</w:t>
      </w:r>
    </w:p>
    <w:p w14:paraId="3197213E" w14:textId="5F32C167" w:rsidR="00FB5821" w:rsidRDefault="00FB5821" w:rsidP="00F1109B">
      <w:r>
        <w:t xml:space="preserve">- </w:t>
      </w:r>
      <w:r w:rsidR="00703800" w:rsidRPr="001B144C">
        <w:rPr>
          <w:b/>
          <w:bCs/>
        </w:rPr>
        <w:t>March/April:</w:t>
      </w:r>
      <w:r w:rsidR="00703800">
        <w:t xml:space="preserve"> </w:t>
      </w:r>
      <w:r>
        <w:t>GitHub discussions</w:t>
      </w:r>
      <w:r w:rsidR="002E335C">
        <w:t xml:space="preserve"> (e.g. about interpretative activities)</w:t>
      </w:r>
    </w:p>
    <w:p w14:paraId="049BCF1D" w14:textId="204AA0AE" w:rsidR="001B144C" w:rsidRDefault="001B144C" w:rsidP="00F1109B">
      <w:r w:rsidRPr="001B144C">
        <w:rPr>
          <w:b/>
          <w:bCs/>
        </w:rPr>
        <w:t xml:space="preserve">Please continue to contribute </w:t>
      </w:r>
      <w:r>
        <w:rPr>
          <w:b/>
          <w:bCs/>
        </w:rPr>
        <w:t xml:space="preserve">to these </w:t>
      </w:r>
      <w:r w:rsidRPr="001B144C">
        <w:rPr>
          <w:b/>
          <w:bCs/>
        </w:rPr>
        <w:t>in an excellently helpful way – we have made so much progress and we are nearly there!</w:t>
      </w:r>
    </w:p>
    <w:p w14:paraId="4F487F64" w14:textId="7FEE5AF2" w:rsidR="001B144C" w:rsidRDefault="00FB5821" w:rsidP="00F1109B">
      <w:r w:rsidRPr="001B144C">
        <w:rPr>
          <w:b/>
          <w:bCs/>
        </w:rPr>
        <w:t xml:space="preserve">- </w:t>
      </w:r>
      <w:r w:rsidR="00E25C5A" w:rsidRPr="001B144C">
        <w:rPr>
          <w:b/>
          <w:bCs/>
        </w:rPr>
        <w:t>May</w:t>
      </w:r>
      <w:r w:rsidR="004649BC">
        <w:rPr>
          <w:b/>
          <w:bCs/>
        </w:rPr>
        <w:t>-June</w:t>
      </w:r>
      <w:r w:rsidR="00E25C5A" w:rsidRPr="001B144C">
        <w:rPr>
          <w:b/>
          <w:bCs/>
        </w:rPr>
        <w:t>:</w:t>
      </w:r>
      <w:r w:rsidR="008B52BB">
        <w:rPr>
          <w:b/>
          <w:bCs/>
        </w:rPr>
        <w:t xml:space="preserve"> </w:t>
      </w:r>
      <w:r w:rsidR="008B52BB" w:rsidRPr="002E335C">
        <w:t>Module building period (static form and OASIS development versions)</w:t>
      </w:r>
    </w:p>
    <w:p w14:paraId="3C57AEB3" w14:textId="634ACDB2" w:rsidR="00FB5821" w:rsidRDefault="008B52BB" w:rsidP="00F1109B">
      <w:r>
        <w:t xml:space="preserve">- </w:t>
      </w:r>
      <w:r w:rsidR="004649BC">
        <w:t>We will also conduct an i</w:t>
      </w:r>
      <w:r w:rsidR="00B678E3">
        <w:rPr>
          <w:bCs/>
        </w:rPr>
        <w:t>nitial survey</w:t>
      </w:r>
      <w:r w:rsidR="00E960F1">
        <w:rPr>
          <w:bCs/>
        </w:rPr>
        <w:t xml:space="preserve"> of </w:t>
      </w:r>
      <w:r w:rsidR="00D24309">
        <w:rPr>
          <w:bCs/>
        </w:rPr>
        <w:t xml:space="preserve">potential </w:t>
      </w:r>
      <w:r w:rsidR="00E960F1">
        <w:rPr>
          <w:bCs/>
        </w:rPr>
        <w:t xml:space="preserve">users </w:t>
      </w:r>
      <w:r w:rsidR="004649BC">
        <w:rPr>
          <w:bCs/>
        </w:rPr>
        <w:t xml:space="preserve">during this time </w:t>
      </w:r>
      <w:r w:rsidR="00B678E3">
        <w:rPr>
          <w:bCs/>
        </w:rPr>
        <w:t>to establish</w:t>
      </w:r>
      <w:r w:rsidR="00FB5821">
        <w:t xml:space="preserve"> </w:t>
      </w:r>
      <w:r w:rsidR="00D41560">
        <w:t xml:space="preserve">the </w:t>
      </w:r>
      <w:r w:rsidR="00FC21D7">
        <w:t xml:space="preserve">types of </w:t>
      </w:r>
      <w:r w:rsidR="00FB5821">
        <w:t xml:space="preserve">questions </w:t>
      </w:r>
      <w:r w:rsidR="00B678E3">
        <w:t>people</w:t>
      </w:r>
      <w:r w:rsidR="00FC21D7">
        <w:t xml:space="preserve"> want</w:t>
      </w:r>
      <w:r w:rsidR="00FB5821">
        <w:t xml:space="preserve"> to ask of OASIS+ data and </w:t>
      </w:r>
      <w:r w:rsidR="00761C8E">
        <w:t xml:space="preserve">if the existing </w:t>
      </w:r>
      <w:r w:rsidR="00FB5821">
        <w:t>fields</w:t>
      </w:r>
      <w:r w:rsidR="00B678E3">
        <w:t>/data</w:t>
      </w:r>
      <w:r w:rsidR="00FB5821">
        <w:t xml:space="preserve"> </w:t>
      </w:r>
      <w:r w:rsidR="00761C8E">
        <w:t>can answer these</w:t>
      </w:r>
      <w:r w:rsidR="001B144C">
        <w:t xml:space="preserve"> (TO DISCUSS FURTHER)</w:t>
      </w:r>
    </w:p>
    <w:p w14:paraId="20C3D12A" w14:textId="6210B5FA" w:rsidR="002E335C" w:rsidRDefault="00A2040B" w:rsidP="00F1109B">
      <w:r w:rsidRPr="001B144C">
        <w:rPr>
          <w:b/>
          <w:bCs/>
        </w:rPr>
        <w:t>- June</w:t>
      </w:r>
      <w:r w:rsidR="00D41560" w:rsidRPr="001B144C">
        <w:rPr>
          <w:b/>
          <w:bCs/>
        </w:rPr>
        <w:t>-August:</w:t>
      </w:r>
      <w:r w:rsidR="00D41560">
        <w:t xml:space="preserve"> </w:t>
      </w:r>
      <w:r w:rsidR="002E335C">
        <w:t>M</w:t>
      </w:r>
      <w:r w:rsidR="001B144C">
        <w:t xml:space="preserve">odule </w:t>
      </w:r>
      <w:r w:rsidR="00D41560">
        <w:t>testing period</w:t>
      </w:r>
    </w:p>
    <w:p w14:paraId="6E9BE8A5" w14:textId="3342F252" w:rsidR="00E933B4" w:rsidRDefault="00416745" w:rsidP="00416745">
      <w:r w:rsidRPr="0000123B">
        <w:rPr>
          <w:b/>
          <w:bCs/>
        </w:rPr>
        <w:t xml:space="preserve">- </w:t>
      </w:r>
      <w:r w:rsidR="00E933B4" w:rsidRPr="0000123B">
        <w:rPr>
          <w:b/>
          <w:bCs/>
        </w:rPr>
        <w:t xml:space="preserve">Friday </w:t>
      </w:r>
      <w:r w:rsidRPr="0000123B">
        <w:rPr>
          <w:b/>
          <w:bCs/>
        </w:rPr>
        <w:t xml:space="preserve">13 September </w:t>
      </w:r>
      <w:r w:rsidR="000B1411">
        <w:t>–</w:t>
      </w:r>
      <w:r>
        <w:t xml:space="preserve"> </w:t>
      </w:r>
      <w:r w:rsidR="0000123B">
        <w:t>Final workshop, focusing</w:t>
      </w:r>
      <w:r w:rsidR="00DD549B">
        <w:t xml:space="preserve"> on </w:t>
      </w:r>
      <w:r w:rsidR="00E933B4">
        <w:t>(a) overall shape of modules</w:t>
      </w:r>
      <w:r w:rsidR="00E933B4" w:rsidRPr="00FB5821">
        <w:t xml:space="preserve"> </w:t>
      </w:r>
      <w:r w:rsidR="00E933B4">
        <w:t xml:space="preserve">and workflow for data input, and (b) </w:t>
      </w:r>
      <w:r w:rsidR="00DC405C">
        <w:t xml:space="preserve">the </w:t>
      </w:r>
      <w:r w:rsidR="00E933B4">
        <w:t>shape of interface</w:t>
      </w:r>
      <w:r w:rsidR="00DC405C">
        <w:t xml:space="preserve"> (</w:t>
      </w:r>
      <w:r w:rsidR="00DD549B">
        <w:t xml:space="preserve">ideally, </w:t>
      </w:r>
      <w:r w:rsidR="00DC405C">
        <w:t>data input into modules during the testing period will be available as a download to experiment with)</w:t>
      </w:r>
    </w:p>
    <w:sectPr w:rsidR="00E933B4" w:rsidSect="00F1109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054A5" w14:textId="77777777" w:rsidR="0065690A" w:rsidRDefault="0065690A" w:rsidP="001E261A">
      <w:pPr>
        <w:spacing w:line="240" w:lineRule="auto"/>
      </w:pPr>
      <w:r>
        <w:separator/>
      </w:r>
    </w:p>
  </w:endnote>
  <w:endnote w:type="continuationSeparator" w:id="0">
    <w:p w14:paraId="0EBDAC00" w14:textId="77777777" w:rsidR="0065690A" w:rsidRDefault="0065690A" w:rsidP="001E2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983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549B2" w14:textId="7316055E" w:rsidR="001E261A" w:rsidRDefault="001E261A" w:rsidP="001E26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7165F" w14:textId="77777777" w:rsidR="0065690A" w:rsidRDefault="0065690A" w:rsidP="001E261A">
      <w:pPr>
        <w:spacing w:line="240" w:lineRule="auto"/>
      </w:pPr>
      <w:r>
        <w:separator/>
      </w:r>
    </w:p>
  </w:footnote>
  <w:footnote w:type="continuationSeparator" w:id="0">
    <w:p w14:paraId="150D759C" w14:textId="77777777" w:rsidR="0065690A" w:rsidRDefault="0065690A" w:rsidP="001E26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13AA"/>
    <w:multiLevelType w:val="hybridMultilevel"/>
    <w:tmpl w:val="512C96A0"/>
    <w:lvl w:ilvl="0" w:tplc="B9D82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4789"/>
    <w:multiLevelType w:val="hybridMultilevel"/>
    <w:tmpl w:val="25FE0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A3136"/>
    <w:multiLevelType w:val="hybridMultilevel"/>
    <w:tmpl w:val="83B43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na Roushannafas">
    <w15:presenceInfo w15:providerId="None" w15:userId="Tina Roushannaf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38"/>
    <w:rsid w:val="0000123B"/>
    <w:rsid w:val="00010EB6"/>
    <w:rsid w:val="00017FA7"/>
    <w:rsid w:val="00045285"/>
    <w:rsid w:val="00076223"/>
    <w:rsid w:val="000870E5"/>
    <w:rsid w:val="000A564B"/>
    <w:rsid w:val="000B1411"/>
    <w:rsid w:val="000B2886"/>
    <w:rsid w:val="000C64D2"/>
    <w:rsid w:val="000C6D68"/>
    <w:rsid w:val="001009BD"/>
    <w:rsid w:val="00124733"/>
    <w:rsid w:val="00126201"/>
    <w:rsid w:val="00132335"/>
    <w:rsid w:val="00142B5F"/>
    <w:rsid w:val="00143ED2"/>
    <w:rsid w:val="00163A7B"/>
    <w:rsid w:val="00177817"/>
    <w:rsid w:val="00182203"/>
    <w:rsid w:val="00183CE6"/>
    <w:rsid w:val="00197A3E"/>
    <w:rsid w:val="001A0939"/>
    <w:rsid w:val="001A2E01"/>
    <w:rsid w:val="001A34E1"/>
    <w:rsid w:val="001B0874"/>
    <w:rsid w:val="001B144C"/>
    <w:rsid w:val="001B7EC0"/>
    <w:rsid w:val="001E261A"/>
    <w:rsid w:val="001E361C"/>
    <w:rsid w:val="00215F33"/>
    <w:rsid w:val="00235829"/>
    <w:rsid w:val="00244276"/>
    <w:rsid w:val="00264A54"/>
    <w:rsid w:val="00272717"/>
    <w:rsid w:val="00275701"/>
    <w:rsid w:val="002B2E30"/>
    <w:rsid w:val="002E1506"/>
    <w:rsid w:val="002E335C"/>
    <w:rsid w:val="00301519"/>
    <w:rsid w:val="0031582E"/>
    <w:rsid w:val="00324E7E"/>
    <w:rsid w:val="00344F9A"/>
    <w:rsid w:val="0035121E"/>
    <w:rsid w:val="00354A88"/>
    <w:rsid w:val="00366D9D"/>
    <w:rsid w:val="00374FE5"/>
    <w:rsid w:val="003B600D"/>
    <w:rsid w:val="003C02B6"/>
    <w:rsid w:val="003E2562"/>
    <w:rsid w:val="003F03B5"/>
    <w:rsid w:val="003F3DA1"/>
    <w:rsid w:val="00416745"/>
    <w:rsid w:val="00450A39"/>
    <w:rsid w:val="00454591"/>
    <w:rsid w:val="004649BC"/>
    <w:rsid w:val="00476C5C"/>
    <w:rsid w:val="00497320"/>
    <w:rsid w:val="004A5BB7"/>
    <w:rsid w:val="004A61C0"/>
    <w:rsid w:val="004C7051"/>
    <w:rsid w:val="004C7E0A"/>
    <w:rsid w:val="004D2123"/>
    <w:rsid w:val="004D5F55"/>
    <w:rsid w:val="004F4573"/>
    <w:rsid w:val="00506698"/>
    <w:rsid w:val="00516219"/>
    <w:rsid w:val="00542F58"/>
    <w:rsid w:val="0054373C"/>
    <w:rsid w:val="005836EC"/>
    <w:rsid w:val="00585F88"/>
    <w:rsid w:val="005928FC"/>
    <w:rsid w:val="00593CCD"/>
    <w:rsid w:val="005A2CEA"/>
    <w:rsid w:val="005D7485"/>
    <w:rsid w:val="005F7BF1"/>
    <w:rsid w:val="00605D0A"/>
    <w:rsid w:val="0064074F"/>
    <w:rsid w:val="00651D4F"/>
    <w:rsid w:val="0065690A"/>
    <w:rsid w:val="006715F0"/>
    <w:rsid w:val="006744D9"/>
    <w:rsid w:val="00687999"/>
    <w:rsid w:val="006B6BE2"/>
    <w:rsid w:val="006C26C9"/>
    <w:rsid w:val="006C31E9"/>
    <w:rsid w:val="00703800"/>
    <w:rsid w:val="00714A53"/>
    <w:rsid w:val="00717991"/>
    <w:rsid w:val="007258F1"/>
    <w:rsid w:val="00732D97"/>
    <w:rsid w:val="007402B4"/>
    <w:rsid w:val="0074693F"/>
    <w:rsid w:val="0075028B"/>
    <w:rsid w:val="00761C8E"/>
    <w:rsid w:val="0076488E"/>
    <w:rsid w:val="00770B86"/>
    <w:rsid w:val="00773E4C"/>
    <w:rsid w:val="00776497"/>
    <w:rsid w:val="007A7B71"/>
    <w:rsid w:val="007B0011"/>
    <w:rsid w:val="007B583E"/>
    <w:rsid w:val="007C5F98"/>
    <w:rsid w:val="007D3AE6"/>
    <w:rsid w:val="007D535D"/>
    <w:rsid w:val="007E1438"/>
    <w:rsid w:val="007F0A24"/>
    <w:rsid w:val="008132FD"/>
    <w:rsid w:val="00827EDE"/>
    <w:rsid w:val="00834090"/>
    <w:rsid w:val="00845055"/>
    <w:rsid w:val="0085274C"/>
    <w:rsid w:val="00880090"/>
    <w:rsid w:val="0089165A"/>
    <w:rsid w:val="008A0C19"/>
    <w:rsid w:val="008B52BB"/>
    <w:rsid w:val="008C3E49"/>
    <w:rsid w:val="008C7D9E"/>
    <w:rsid w:val="009012C5"/>
    <w:rsid w:val="00904117"/>
    <w:rsid w:val="00910344"/>
    <w:rsid w:val="009342AC"/>
    <w:rsid w:val="009654AA"/>
    <w:rsid w:val="00970AAD"/>
    <w:rsid w:val="00972344"/>
    <w:rsid w:val="009A7631"/>
    <w:rsid w:val="009C5EE4"/>
    <w:rsid w:val="00A2040B"/>
    <w:rsid w:val="00A516A7"/>
    <w:rsid w:val="00A55681"/>
    <w:rsid w:val="00A60E9A"/>
    <w:rsid w:val="00A728F0"/>
    <w:rsid w:val="00A75FE4"/>
    <w:rsid w:val="00AB1FC8"/>
    <w:rsid w:val="00AB7C8A"/>
    <w:rsid w:val="00AC7438"/>
    <w:rsid w:val="00AE6DE1"/>
    <w:rsid w:val="00B00E19"/>
    <w:rsid w:val="00B360B6"/>
    <w:rsid w:val="00B50569"/>
    <w:rsid w:val="00B532F0"/>
    <w:rsid w:val="00B659C9"/>
    <w:rsid w:val="00B678E3"/>
    <w:rsid w:val="00B71F3A"/>
    <w:rsid w:val="00B90CDB"/>
    <w:rsid w:val="00B94841"/>
    <w:rsid w:val="00BA21F7"/>
    <w:rsid w:val="00BA71D4"/>
    <w:rsid w:val="00BB5E56"/>
    <w:rsid w:val="00BB65E9"/>
    <w:rsid w:val="00BE5EDF"/>
    <w:rsid w:val="00BF1206"/>
    <w:rsid w:val="00BF7D4A"/>
    <w:rsid w:val="00C07368"/>
    <w:rsid w:val="00C2330D"/>
    <w:rsid w:val="00C37280"/>
    <w:rsid w:val="00C529DE"/>
    <w:rsid w:val="00C723BF"/>
    <w:rsid w:val="00C813FC"/>
    <w:rsid w:val="00C87E97"/>
    <w:rsid w:val="00C90541"/>
    <w:rsid w:val="00CC694D"/>
    <w:rsid w:val="00D24309"/>
    <w:rsid w:val="00D246B3"/>
    <w:rsid w:val="00D25084"/>
    <w:rsid w:val="00D35EF8"/>
    <w:rsid w:val="00D41560"/>
    <w:rsid w:val="00D83F1C"/>
    <w:rsid w:val="00D93229"/>
    <w:rsid w:val="00DA7DCF"/>
    <w:rsid w:val="00DC405C"/>
    <w:rsid w:val="00DD08D3"/>
    <w:rsid w:val="00DD0A03"/>
    <w:rsid w:val="00DD549B"/>
    <w:rsid w:val="00DE59C8"/>
    <w:rsid w:val="00DE6911"/>
    <w:rsid w:val="00DF47F8"/>
    <w:rsid w:val="00DF7A57"/>
    <w:rsid w:val="00E074CB"/>
    <w:rsid w:val="00E25C5A"/>
    <w:rsid w:val="00E2694B"/>
    <w:rsid w:val="00E46826"/>
    <w:rsid w:val="00E524B0"/>
    <w:rsid w:val="00E70D8D"/>
    <w:rsid w:val="00E73DBC"/>
    <w:rsid w:val="00E84443"/>
    <w:rsid w:val="00E933B4"/>
    <w:rsid w:val="00E960F1"/>
    <w:rsid w:val="00EA1DC3"/>
    <w:rsid w:val="00EB1095"/>
    <w:rsid w:val="00EC5C16"/>
    <w:rsid w:val="00F027D1"/>
    <w:rsid w:val="00F04746"/>
    <w:rsid w:val="00F1109B"/>
    <w:rsid w:val="00F3639E"/>
    <w:rsid w:val="00F41F06"/>
    <w:rsid w:val="00F4338E"/>
    <w:rsid w:val="00F43DF0"/>
    <w:rsid w:val="00F56ECD"/>
    <w:rsid w:val="00F86B9C"/>
    <w:rsid w:val="00F90648"/>
    <w:rsid w:val="00F933DE"/>
    <w:rsid w:val="00FA553A"/>
    <w:rsid w:val="00FB0757"/>
    <w:rsid w:val="00FB5821"/>
    <w:rsid w:val="00FC21D7"/>
    <w:rsid w:val="00FD072C"/>
    <w:rsid w:val="00FD459F"/>
    <w:rsid w:val="00FE6420"/>
    <w:rsid w:val="00FE6E6D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F5B8"/>
  <w15:chartTrackingRefBased/>
  <w15:docId w15:val="{2BEE4DB0-EEC0-4627-9AF0-2D6A7141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2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438"/>
    <w:pPr>
      <w:ind w:left="720"/>
      <w:contextualSpacing/>
    </w:pPr>
  </w:style>
  <w:style w:type="paragraph" w:styleId="Revision">
    <w:name w:val="Revision"/>
    <w:hidden/>
    <w:uiPriority w:val="99"/>
    <w:semiHidden/>
    <w:rsid w:val="00E73D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261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61A"/>
  </w:style>
  <w:style w:type="paragraph" w:styleId="Footer">
    <w:name w:val="footer"/>
    <w:basedOn w:val="Normal"/>
    <w:link w:val="FooterChar"/>
    <w:uiPriority w:val="99"/>
    <w:unhideWhenUsed/>
    <w:rsid w:val="001E261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61A"/>
  </w:style>
  <w:style w:type="character" w:styleId="Hyperlink">
    <w:name w:val="Hyperlink"/>
    <w:basedOn w:val="DefaultParagraphFont"/>
    <w:uiPriority w:val="99"/>
    <w:unhideWhenUsed/>
    <w:rsid w:val="001B1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1141/ia.67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Roushannafas</dc:creator>
  <cp:keywords/>
  <dc:description/>
  <cp:lastModifiedBy>Tina Roushannafas</cp:lastModifiedBy>
  <cp:revision>2</cp:revision>
  <dcterms:created xsi:type="dcterms:W3CDTF">2024-03-18T13:56:00Z</dcterms:created>
  <dcterms:modified xsi:type="dcterms:W3CDTF">2024-03-18T13:56:00Z</dcterms:modified>
</cp:coreProperties>
</file>